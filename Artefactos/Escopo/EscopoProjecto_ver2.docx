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4D09" w14:textId="77777777" w:rsidR="00013A3D" w:rsidRDefault="00013A3D">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72"/>
          <w:szCs w:val="96"/>
        </w:rPr>
      </w:pPr>
      <w:r>
        <w:rPr>
          <w:b w:val="0"/>
          <w:sz w:val="72"/>
          <w:szCs w:val="96"/>
        </w:rPr>
        <w:t xml:space="preserve">Escopo do </w:t>
      </w:r>
      <w:r w:rsidR="000E5CD2">
        <w:rPr>
          <w:b w:val="0"/>
          <w:sz w:val="72"/>
          <w:szCs w:val="96"/>
        </w:rPr>
        <w:t>Projeto</w:t>
      </w:r>
    </w:p>
    <w:p w14:paraId="393924FE" w14:textId="77777777" w:rsidR="00013A3D" w:rsidRDefault="00013A3D">
      <w:pPr>
        <w:pStyle w:val="titulo"/>
        <w:spacing w:before="120"/>
      </w:pPr>
    </w:p>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992"/>
        <w:gridCol w:w="4533"/>
      </w:tblGrid>
      <w:tr w:rsidR="00013A3D" w14:paraId="1490A982" w14:textId="77777777">
        <w:trPr>
          <w:trHeight w:val="846"/>
        </w:trPr>
        <w:tc>
          <w:tcPr>
            <w:tcW w:w="4181" w:type="dxa"/>
            <w:tcBorders>
              <w:top w:val="nil"/>
              <w:left w:val="nil"/>
              <w:bottom w:val="nil"/>
              <w:right w:val="nil"/>
            </w:tcBorders>
          </w:tcPr>
          <w:p w14:paraId="604CEC21" w14:textId="77777777" w:rsidR="00013A3D" w:rsidRDefault="00013A3D">
            <w:pPr>
              <w:pStyle w:val="titulo"/>
              <w:spacing w:before="120"/>
            </w:pPr>
            <w:r>
              <w:rPr>
                <w:rFonts w:cs="Arial"/>
                <w:sz w:val="24"/>
              </w:rPr>
              <w:t xml:space="preserve"> </w:t>
            </w:r>
          </w:p>
        </w:tc>
        <w:tc>
          <w:tcPr>
            <w:tcW w:w="992" w:type="dxa"/>
            <w:tcBorders>
              <w:top w:val="nil"/>
              <w:left w:val="nil"/>
              <w:bottom w:val="nil"/>
              <w:right w:val="nil"/>
            </w:tcBorders>
          </w:tcPr>
          <w:p w14:paraId="020B8F40" w14:textId="77777777" w:rsidR="00013A3D" w:rsidRDefault="00013A3D">
            <w:pPr>
              <w:pStyle w:val="titulo"/>
              <w:spacing w:before="120"/>
              <w:jc w:val="both"/>
            </w:pPr>
          </w:p>
        </w:tc>
        <w:tc>
          <w:tcPr>
            <w:tcW w:w="4533" w:type="dxa"/>
            <w:tcBorders>
              <w:top w:val="nil"/>
              <w:left w:val="nil"/>
              <w:bottom w:val="nil"/>
              <w:right w:val="nil"/>
            </w:tcBorders>
          </w:tcPr>
          <w:p w14:paraId="108334E3" w14:textId="77777777" w:rsidR="00013A3D" w:rsidRDefault="00013A3D">
            <w:pPr>
              <w:jc w:val="left"/>
              <w:rPr>
                <w:rFonts w:ascii="Arial" w:hAnsi="Arial" w:cs="Arial"/>
                <w:b/>
                <w:bCs/>
              </w:rPr>
            </w:pPr>
            <w:r>
              <w:rPr>
                <w:rFonts w:ascii="Arial" w:hAnsi="Arial" w:cs="Arial"/>
                <w:b/>
                <w:bCs/>
              </w:rPr>
              <w:t xml:space="preserve"> </w:t>
            </w:r>
          </w:p>
        </w:tc>
      </w:tr>
    </w:tbl>
    <w:p w14:paraId="0CC39DD2" w14:textId="77777777" w:rsidR="00013A3D" w:rsidRDefault="00013A3D">
      <w:pPr>
        <w:pStyle w:val="titulo"/>
        <w:spacing w:before="120"/>
      </w:pPr>
    </w:p>
    <w:p w14:paraId="478A409A" w14:textId="77777777" w:rsidR="00013A3D" w:rsidRDefault="00013A3D">
      <w:pPr>
        <w:pStyle w:val="titulo"/>
        <w:spacing w:before="120"/>
      </w:pPr>
    </w:p>
    <w:p w14:paraId="1DDD4072" w14:textId="77777777" w:rsidR="00013A3D" w:rsidRDefault="00013A3D">
      <w:pPr>
        <w:pStyle w:val="versao"/>
      </w:pPr>
    </w:p>
    <w:p w14:paraId="4BFE097D" w14:textId="77777777" w:rsidR="00013A3D" w:rsidRDefault="00013A3D"/>
    <w:p w14:paraId="6BBEE377" w14:textId="77777777" w:rsidR="00013A3D" w:rsidRDefault="00013A3D">
      <w:pPr>
        <w:jc w:val="right"/>
        <w:rPr>
          <w:rFonts w:ascii="Arial" w:hAnsi="Arial" w:cs="Arial"/>
          <w:b/>
          <w:bCs/>
          <w:i/>
          <w:iCs/>
          <w:color w:val="0000FF"/>
          <w:sz w:val="40"/>
        </w:rPr>
      </w:pPr>
      <w:r>
        <w:rPr>
          <w:rFonts w:ascii="Arial" w:hAnsi="Arial" w:cs="Arial"/>
          <w:b/>
          <w:bCs/>
          <w:i/>
          <w:iCs/>
          <w:color w:val="0000FF"/>
          <w:sz w:val="40"/>
        </w:rPr>
        <w:t xml:space="preserve"> </w:t>
      </w:r>
    </w:p>
    <w:p w14:paraId="15292B05" w14:textId="77777777" w:rsidR="00013A3D" w:rsidRDefault="00013A3D">
      <w:pPr>
        <w:jc w:val="right"/>
        <w:rPr>
          <w:rFonts w:ascii="Arial" w:hAnsi="Arial" w:cs="Arial"/>
          <w:sz w:val="40"/>
        </w:rPr>
      </w:pPr>
      <w:r>
        <w:rPr>
          <w:rFonts w:ascii="Arial" w:hAnsi="Arial" w:cs="Arial"/>
          <w:b/>
          <w:bCs/>
          <w:sz w:val="40"/>
        </w:rPr>
        <w:t xml:space="preserve"> </w:t>
      </w:r>
    </w:p>
    <w:p w14:paraId="676409C0" w14:textId="77777777" w:rsidR="00013A3D" w:rsidRDefault="00013A3D">
      <w:pPr>
        <w:pStyle w:val="sistema"/>
        <w:rPr>
          <w:i/>
          <w:color w:val="0000FF"/>
        </w:rPr>
      </w:pPr>
      <w:r>
        <w:rPr>
          <w:i/>
        </w:rPr>
        <w:t>Projeto:</w:t>
      </w:r>
      <w:r>
        <w:rPr>
          <w:i/>
          <w:color w:val="0000FF"/>
        </w:rPr>
        <w:t xml:space="preserve"> </w:t>
      </w:r>
      <w:r w:rsidR="00ED61E8">
        <w:rPr>
          <w:i/>
          <w:color w:val="0000FF"/>
        </w:rPr>
        <w:t>&lt;</w:t>
      </w:r>
      <w:r w:rsidR="00194F3A">
        <w:rPr>
          <w:i/>
          <w:color w:val="0000FF"/>
        </w:rPr>
        <w:t>Sistema De Gestão de Frota de Camiões</w:t>
      </w:r>
      <w:r w:rsidR="00ED61E8">
        <w:rPr>
          <w:i/>
          <w:color w:val="0000FF"/>
        </w:rPr>
        <w:t>&gt;</w:t>
      </w:r>
    </w:p>
    <w:p w14:paraId="03D6E7AA" w14:textId="1BAA96B8" w:rsidR="00013A3D" w:rsidRDefault="00013A3D">
      <w:pPr>
        <w:pStyle w:val="versao"/>
        <w:rPr>
          <w:i/>
          <w:color w:val="0000FF"/>
        </w:rPr>
      </w:pPr>
      <w:r>
        <w:rPr>
          <w:i/>
        </w:rPr>
        <w:t>Versão:</w:t>
      </w:r>
      <w:r w:rsidR="00514765">
        <w:rPr>
          <w:i/>
          <w:color w:val="0000FF"/>
        </w:rPr>
        <w:t xml:space="preserve"> </w:t>
      </w:r>
      <w:r w:rsidR="00ED61E8">
        <w:rPr>
          <w:i/>
          <w:color w:val="0000FF"/>
        </w:rPr>
        <w:t>&lt;</w:t>
      </w:r>
      <w:r w:rsidR="00B919F7">
        <w:rPr>
          <w:i/>
          <w:color w:val="0000FF"/>
        </w:rPr>
        <w:t>2</w:t>
      </w:r>
      <w:r w:rsidR="00194F3A">
        <w:rPr>
          <w:i/>
          <w:color w:val="0000FF"/>
        </w:rPr>
        <w:t>.0</w:t>
      </w:r>
      <w:r w:rsidR="00ED61E8">
        <w:rPr>
          <w:i/>
          <w:color w:val="0000FF"/>
        </w:rPr>
        <w:t>&gt;</w:t>
      </w:r>
    </w:p>
    <w:p w14:paraId="66822139" w14:textId="77777777" w:rsidR="00013A3D" w:rsidRDefault="00013A3D"/>
    <w:p w14:paraId="294177F4" w14:textId="77777777" w:rsidR="00013A3D" w:rsidRDefault="00013A3D">
      <w:pPr>
        <w:sectPr w:rsidR="00013A3D">
          <w:headerReference w:type="default" r:id="rId7"/>
          <w:pgSz w:w="11906" w:h="16838" w:code="9"/>
          <w:pgMar w:top="1418" w:right="1418" w:bottom="1418" w:left="1418" w:header="680" w:footer="680" w:gutter="0"/>
          <w:cols w:space="720"/>
        </w:sectPr>
      </w:pPr>
    </w:p>
    <w:p w14:paraId="4FA382DD" w14:textId="77777777" w:rsidR="00013A3D" w:rsidRDefault="00013A3D">
      <w:pPr>
        <w:jc w:val="center"/>
        <w:rPr>
          <w:rFonts w:ascii="Arial" w:hAnsi="Arial"/>
          <w:b/>
          <w:sz w:val="28"/>
        </w:rPr>
      </w:pPr>
      <w:r>
        <w:rPr>
          <w:rFonts w:ascii="Arial" w:hAnsi="Arial"/>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013A3D" w14:paraId="516FBD2D" w14:textId="77777777">
        <w:tc>
          <w:tcPr>
            <w:tcW w:w="1276" w:type="dxa"/>
            <w:shd w:val="pct12" w:color="000000" w:fill="FFFFFF"/>
          </w:tcPr>
          <w:p w14:paraId="4EE02D1A" w14:textId="77777777" w:rsidR="00013A3D" w:rsidRDefault="00013A3D">
            <w:pPr>
              <w:pStyle w:val="Tabletext"/>
              <w:ind w:left="0"/>
              <w:jc w:val="center"/>
              <w:rPr>
                <w:b/>
                <w:sz w:val="22"/>
                <w:lang w:val="pt-BR"/>
              </w:rPr>
            </w:pPr>
            <w:r>
              <w:rPr>
                <w:b/>
                <w:sz w:val="22"/>
                <w:lang w:val="pt-BR"/>
              </w:rPr>
              <w:t>Data</w:t>
            </w:r>
          </w:p>
        </w:tc>
        <w:tc>
          <w:tcPr>
            <w:tcW w:w="992" w:type="dxa"/>
            <w:shd w:val="pct12" w:color="000000" w:fill="FFFFFF"/>
          </w:tcPr>
          <w:p w14:paraId="092F2FF7" w14:textId="77777777" w:rsidR="00013A3D" w:rsidRDefault="00013A3D">
            <w:pPr>
              <w:pStyle w:val="Tabletext"/>
              <w:ind w:left="34"/>
              <w:jc w:val="center"/>
              <w:rPr>
                <w:b/>
                <w:sz w:val="22"/>
                <w:lang w:val="pt-BR"/>
              </w:rPr>
            </w:pPr>
            <w:r>
              <w:rPr>
                <w:b/>
                <w:sz w:val="22"/>
                <w:lang w:val="pt-BR"/>
              </w:rPr>
              <w:t>Versão</w:t>
            </w:r>
          </w:p>
        </w:tc>
        <w:tc>
          <w:tcPr>
            <w:tcW w:w="4536" w:type="dxa"/>
            <w:shd w:val="pct12" w:color="000000" w:fill="FFFFFF"/>
          </w:tcPr>
          <w:p w14:paraId="724FD152" w14:textId="77777777" w:rsidR="00013A3D" w:rsidRDefault="00013A3D">
            <w:pPr>
              <w:pStyle w:val="Tabletext"/>
              <w:ind w:left="34"/>
              <w:jc w:val="center"/>
              <w:rPr>
                <w:b/>
                <w:sz w:val="22"/>
                <w:lang w:val="pt-BR"/>
              </w:rPr>
            </w:pPr>
            <w:r>
              <w:rPr>
                <w:b/>
                <w:sz w:val="22"/>
                <w:lang w:val="pt-BR"/>
              </w:rPr>
              <w:t>Descrição</w:t>
            </w:r>
          </w:p>
        </w:tc>
        <w:tc>
          <w:tcPr>
            <w:tcW w:w="1985" w:type="dxa"/>
            <w:shd w:val="pct12" w:color="000000" w:fill="FFFFFF"/>
          </w:tcPr>
          <w:p w14:paraId="7B1E38A3" w14:textId="77777777" w:rsidR="00013A3D" w:rsidRDefault="00013A3D">
            <w:pPr>
              <w:pStyle w:val="Tabletext"/>
              <w:ind w:left="30"/>
              <w:jc w:val="center"/>
              <w:rPr>
                <w:b/>
                <w:sz w:val="22"/>
                <w:lang w:val="pt-BR"/>
              </w:rPr>
            </w:pPr>
            <w:r>
              <w:rPr>
                <w:b/>
                <w:sz w:val="22"/>
                <w:lang w:val="pt-BR"/>
              </w:rPr>
              <w:t>Autor</w:t>
            </w:r>
          </w:p>
        </w:tc>
      </w:tr>
      <w:tr w:rsidR="00013A3D" w14:paraId="1B3A64E0" w14:textId="77777777">
        <w:tc>
          <w:tcPr>
            <w:tcW w:w="1276" w:type="dxa"/>
          </w:tcPr>
          <w:p w14:paraId="46B939D8" w14:textId="77777777" w:rsidR="00013A3D" w:rsidRDefault="00194F3A">
            <w:pPr>
              <w:pStyle w:val="Tabletext"/>
              <w:ind w:left="0"/>
              <w:rPr>
                <w:lang w:val="pt-BR"/>
              </w:rPr>
            </w:pPr>
            <w:r>
              <w:rPr>
                <w:rFonts w:ascii="Times" w:hAnsi="Times"/>
                <w:color w:val="0000FF"/>
                <w:lang w:val="pt-BR"/>
              </w:rPr>
              <w:t>17/08/2018</w:t>
            </w:r>
          </w:p>
        </w:tc>
        <w:tc>
          <w:tcPr>
            <w:tcW w:w="992" w:type="dxa"/>
          </w:tcPr>
          <w:p w14:paraId="4AECECC8" w14:textId="77777777" w:rsidR="00013A3D" w:rsidRDefault="003372A3">
            <w:pPr>
              <w:pStyle w:val="Tabletext"/>
              <w:ind w:left="34"/>
              <w:rPr>
                <w:lang w:val="pt-BR"/>
              </w:rPr>
            </w:pPr>
            <w:r>
              <w:rPr>
                <w:rFonts w:ascii="Times" w:hAnsi="Times"/>
                <w:color w:val="0000FF"/>
                <w:lang w:val="pt-BR"/>
              </w:rPr>
              <w:t>1.0</w:t>
            </w:r>
          </w:p>
        </w:tc>
        <w:tc>
          <w:tcPr>
            <w:tcW w:w="4536" w:type="dxa"/>
          </w:tcPr>
          <w:p w14:paraId="7E44A246" w14:textId="77777777" w:rsidR="00013A3D" w:rsidRDefault="003372A3">
            <w:pPr>
              <w:pStyle w:val="Tabletext"/>
              <w:ind w:left="34"/>
              <w:rPr>
                <w:lang w:val="pt-BR"/>
              </w:rPr>
            </w:pPr>
            <w:r>
              <w:rPr>
                <w:rFonts w:ascii="Times" w:hAnsi="Times"/>
                <w:color w:val="0000FF"/>
                <w:lang w:val="pt-BR"/>
              </w:rPr>
              <w:t>Criação do documento</w:t>
            </w:r>
          </w:p>
        </w:tc>
        <w:tc>
          <w:tcPr>
            <w:tcW w:w="1985" w:type="dxa"/>
          </w:tcPr>
          <w:p w14:paraId="2A124DAB" w14:textId="77777777" w:rsidR="00013A3D" w:rsidRDefault="00194F3A">
            <w:pPr>
              <w:pStyle w:val="Tabletext"/>
              <w:ind w:left="30"/>
              <w:rPr>
                <w:lang w:val="pt-BR"/>
              </w:rPr>
            </w:pPr>
            <w:r>
              <w:rPr>
                <w:rFonts w:ascii="Times" w:hAnsi="Times"/>
                <w:color w:val="0000FF"/>
                <w:lang w:val="pt-BR"/>
              </w:rPr>
              <w:t>Manjate Andrade</w:t>
            </w:r>
          </w:p>
        </w:tc>
      </w:tr>
      <w:tr w:rsidR="00013A3D" w14:paraId="6CFFE855" w14:textId="77777777">
        <w:tc>
          <w:tcPr>
            <w:tcW w:w="1276" w:type="dxa"/>
          </w:tcPr>
          <w:p w14:paraId="2A3CB15B" w14:textId="77777777" w:rsidR="00013A3D" w:rsidRDefault="00013A3D">
            <w:pPr>
              <w:pStyle w:val="Tabletext"/>
              <w:ind w:left="0"/>
              <w:jc w:val="both"/>
              <w:rPr>
                <w:lang w:val="pt-BR"/>
              </w:rPr>
            </w:pPr>
          </w:p>
        </w:tc>
        <w:tc>
          <w:tcPr>
            <w:tcW w:w="992" w:type="dxa"/>
          </w:tcPr>
          <w:p w14:paraId="756CAA93" w14:textId="77777777" w:rsidR="00013A3D" w:rsidRDefault="00013A3D">
            <w:pPr>
              <w:pStyle w:val="Tabletext"/>
              <w:ind w:left="34"/>
              <w:rPr>
                <w:lang w:val="pt-BR"/>
              </w:rPr>
            </w:pPr>
          </w:p>
        </w:tc>
        <w:tc>
          <w:tcPr>
            <w:tcW w:w="4536" w:type="dxa"/>
          </w:tcPr>
          <w:p w14:paraId="64D8C448" w14:textId="77777777" w:rsidR="00013A3D" w:rsidRDefault="00013A3D">
            <w:pPr>
              <w:pStyle w:val="Tabletext"/>
              <w:ind w:left="34"/>
              <w:rPr>
                <w:lang w:val="pt-BR"/>
              </w:rPr>
            </w:pPr>
          </w:p>
        </w:tc>
        <w:tc>
          <w:tcPr>
            <w:tcW w:w="1985" w:type="dxa"/>
          </w:tcPr>
          <w:p w14:paraId="6AEEFA29" w14:textId="77777777" w:rsidR="00013A3D" w:rsidRDefault="00013A3D">
            <w:pPr>
              <w:pStyle w:val="Tabletext"/>
              <w:ind w:left="30"/>
              <w:rPr>
                <w:lang w:val="pt-BR"/>
              </w:rPr>
            </w:pPr>
          </w:p>
        </w:tc>
      </w:tr>
      <w:tr w:rsidR="00013A3D" w14:paraId="65A49585" w14:textId="77777777">
        <w:tc>
          <w:tcPr>
            <w:tcW w:w="1276" w:type="dxa"/>
          </w:tcPr>
          <w:p w14:paraId="30810562" w14:textId="77777777" w:rsidR="00013A3D" w:rsidRDefault="00013A3D">
            <w:pPr>
              <w:pStyle w:val="Tabletext"/>
              <w:ind w:left="0"/>
              <w:rPr>
                <w:lang w:val="pt-BR"/>
              </w:rPr>
            </w:pPr>
          </w:p>
        </w:tc>
        <w:tc>
          <w:tcPr>
            <w:tcW w:w="992" w:type="dxa"/>
          </w:tcPr>
          <w:p w14:paraId="60B847DB" w14:textId="77777777" w:rsidR="00013A3D" w:rsidRDefault="00013A3D">
            <w:pPr>
              <w:pStyle w:val="Tabletext"/>
              <w:ind w:left="34"/>
              <w:rPr>
                <w:lang w:val="pt-BR"/>
              </w:rPr>
            </w:pPr>
          </w:p>
        </w:tc>
        <w:tc>
          <w:tcPr>
            <w:tcW w:w="4536" w:type="dxa"/>
          </w:tcPr>
          <w:p w14:paraId="18A992CC" w14:textId="77777777" w:rsidR="00013A3D" w:rsidRDefault="00013A3D">
            <w:pPr>
              <w:pStyle w:val="Tabletext"/>
              <w:ind w:left="34"/>
              <w:rPr>
                <w:lang w:val="pt-BR"/>
              </w:rPr>
            </w:pPr>
          </w:p>
        </w:tc>
        <w:tc>
          <w:tcPr>
            <w:tcW w:w="1985" w:type="dxa"/>
          </w:tcPr>
          <w:p w14:paraId="3C7167B6" w14:textId="77777777" w:rsidR="00013A3D" w:rsidRDefault="00013A3D">
            <w:pPr>
              <w:pStyle w:val="Tabletext"/>
              <w:ind w:left="30"/>
              <w:rPr>
                <w:lang w:val="pt-BR"/>
              </w:rPr>
            </w:pPr>
          </w:p>
        </w:tc>
      </w:tr>
      <w:tr w:rsidR="00013A3D" w14:paraId="31223369" w14:textId="77777777">
        <w:tc>
          <w:tcPr>
            <w:tcW w:w="1276" w:type="dxa"/>
          </w:tcPr>
          <w:p w14:paraId="7608F870" w14:textId="77777777" w:rsidR="00013A3D" w:rsidRDefault="00013A3D">
            <w:pPr>
              <w:pStyle w:val="Tabletext"/>
              <w:ind w:left="0"/>
              <w:rPr>
                <w:lang w:val="pt-BR"/>
              </w:rPr>
            </w:pPr>
          </w:p>
        </w:tc>
        <w:tc>
          <w:tcPr>
            <w:tcW w:w="992" w:type="dxa"/>
          </w:tcPr>
          <w:p w14:paraId="512FDAD2" w14:textId="77777777" w:rsidR="00013A3D" w:rsidRDefault="00013A3D">
            <w:pPr>
              <w:pStyle w:val="Tabletext"/>
              <w:ind w:left="34"/>
              <w:rPr>
                <w:lang w:val="pt-BR"/>
              </w:rPr>
            </w:pPr>
          </w:p>
        </w:tc>
        <w:tc>
          <w:tcPr>
            <w:tcW w:w="4536" w:type="dxa"/>
          </w:tcPr>
          <w:p w14:paraId="33EA8720" w14:textId="77777777" w:rsidR="00013A3D" w:rsidRDefault="00013A3D">
            <w:pPr>
              <w:pStyle w:val="Tabletext"/>
              <w:ind w:left="34"/>
              <w:rPr>
                <w:lang w:val="pt-BR"/>
              </w:rPr>
            </w:pPr>
          </w:p>
        </w:tc>
        <w:tc>
          <w:tcPr>
            <w:tcW w:w="1985" w:type="dxa"/>
          </w:tcPr>
          <w:p w14:paraId="474EB27D" w14:textId="77777777" w:rsidR="00013A3D" w:rsidRDefault="00013A3D">
            <w:pPr>
              <w:pStyle w:val="Tabletext"/>
              <w:ind w:left="30"/>
              <w:rPr>
                <w:lang w:val="pt-BR"/>
              </w:rPr>
            </w:pPr>
          </w:p>
        </w:tc>
      </w:tr>
      <w:tr w:rsidR="00013A3D" w14:paraId="0EE6380A" w14:textId="77777777">
        <w:tc>
          <w:tcPr>
            <w:tcW w:w="1276" w:type="dxa"/>
          </w:tcPr>
          <w:p w14:paraId="081B205C" w14:textId="77777777" w:rsidR="00013A3D" w:rsidRDefault="00013A3D">
            <w:pPr>
              <w:pStyle w:val="Tabletext"/>
              <w:ind w:left="0"/>
              <w:rPr>
                <w:lang w:val="pt-BR"/>
              </w:rPr>
            </w:pPr>
          </w:p>
        </w:tc>
        <w:tc>
          <w:tcPr>
            <w:tcW w:w="992" w:type="dxa"/>
          </w:tcPr>
          <w:p w14:paraId="13B51B67" w14:textId="77777777" w:rsidR="00013A3D" w:rsidRDefault="00013A3D">
            <w:pPr>
              <w:pStyle w:val="Tabletext"/>
              <w:ind w:left="34"/>
              <w:rPr>
                <w:lang w:val="pt-BR"/>
              </w:rPr>
            </w:pPr>
          </w:p>
        </w:tc>
        <w:tc>
          <w:tcPr>
            <w:tcW w:w="4536" w:type="dxa"/>
          </w:tcPr>
          <w:p w14:paraId="25E8F7D1" w14:textId="77777777" w:rsidR="00013A3D" w:rsidRDefault="00013A3D">
            <w:pPr>
              <w:pStyle w:val="Tabletext"/>
              <w:ind w:left="34"/>
              <w:rPr>
                <w:lang w:val="pt-BR"/>
              </w:rPr>
            </w:pPr>
          </w:p>
        </w:tc>
        <w:tc>
          <w:tcPr>
            <w:tcW w:w="1985" w:type="dxa"/>
          </w:tcPr>
          <w:p w14:paraId="7577C5A5" w14:textId="77777777" w:rsidR="00013A3D" w:rsidRDefault="00013A3D">
            <w:pPr>
              <w:pStyle w:val="Tabletext"/>
              <w:ind w:left="30"/>
              <w:rPr>
                <w:lang w:val="pt-BR"/>
              </w:rPr>
            </w:pPr>
          </w:p>
        </w:tc>
      </w:tr>
      <w:tr w:rsidR="00013A3D" w14:paraId="220AED10" w14:textId="77777777">
        <w:tc>
          <w:tcPr>
            <w:tcW w:w="1276" w:type="dxa"/>
          </w:tcPr>
          <w:p w14:paraId="31009D18" w14:textId="77777777" w:rsidR="00013A3D" w:rsidRDefault="00013A3D">
            <w:pPr>
              <w:pStyle w:val="Tabletext"/>
              <w:ind w:left="0"/>
              <w:rPr>
                <w:lang w:val="pt-BR"/>
              </w:rPr>
            </w:pPr>
          </w:p>
        </w:tc>
        <w:tc>
          <w:tcPr>
            <w:tcW w:w="992" w:type="dxa"/>
          </w:tcPr>
          <w:p w14:paraId="7F9763CD" w14:textId="77777777" w:rsidR="00013A3D" w:rsidRDefault="00013A3D">
            <w:pPr>
              <w:pStyle w:val="Tabletext"/>
              <w:ind w:left="34"/>
              <w:rPr>
                <w:lang w:val="pt-BR"/>
              </w:rPr>
            </w:pPr>
          </w:p>
        </w:tc>
        <w:tc>
          <w:tcPr>
            <w:tcW w:w="4536" w:type="dxa"/>
          </w:tcPr>
          <w:p w14:paraId="6DDCB79D" w14:textId="77777777" w:rsidR="00013A3D" w:rsidRDefault="00013A3D">
            <w:pPr>
              <w:pStyle w:val="Tabletext"/>
              <w:ind w:left="34"/>
              <w:rPr>
                <w:lang w:val="pt-BR"/>
              </w:rPr>
            </w:pPr>
          </w:p>
        </w:tc>
        <w:tc>
          <w:tcPr>
            <w:tcW w:w="1985" w:type="dxa"/>
          </w:tcPr>
          <w:p w14:paraId="477D03E3" w14:textId="77777777" w:rsidR="00013A3D" w:rsidRDefault="00013A3D">
            <w:pPr>
              <w:pStyle w:val="Tabletext"/>
              <w:ind w:left="30"/>
              <w:rPr>
                <w:lang w:val="pt-BR"/>
              </w:rPr>
            </w:pPr>
          </w:p>
        </w:tc>
      </w:tr>
      <w:tr w:rsidR="00013A3D" w14:paraId="5AB99695" w14:textId="77777777">
        <w:tc>
          <w:tcPr>
            <w:tcW w:w="1276" w:type="dxa"/>
          </w:tcPr>
          <w:p w14:paraId="1835513D" w14:textId="77777777" w:rsidR="00013A3D" w:rsidRDefault="00013A3D">
            <w:pPr>
              <w:pStyle w:val="Tabletext"/>
              <w:ind w:left="0"/>
              <w:rPr>
                <w:lang w:val="pt-BR"/>
              </w:rPr>
            </w:pPr>
          </w:p>
        </w:tc>
        <w:tc>
          <w:tcPr>
            <w:tcW w:w="992" w:type="dxa"/>
          </w:tcPr>
          <w:p w14:paraId="507A3D24" w14:textId="77777777" w:rsidR="00013A3D" w:rsidRDefault="00013A3D">
            <w:pPr>
              <w:pStyle w:val="Tabletext"/>
              <w:ind w:left="34"/>
              <w:rPr>
                <w:lang w:val="pt-BR"/>
              </w:rPr>
            </w:pPr>
          </w:p>
        </w:tc>
        <w:tc>
          <w:tcPr>
            <w:tcW w:w="4536" w:type="dxa"/>
          </w:tcPr>
          <w:p w14:paraId="7C887FD1" w14:textId="77777777" w:rsidR="00013A3D" w:rsidRDefault="00013A3D">
            <w:pPr>
              <w:pStyle w:val="Tabletext"/>
              <w:ind w:left="34"/>
              <w:rPr>
                <w:lang w:val="pt-BR"/>
              </w:rPr>
            </w:pPr>
          </w:p>
        </w:tc>
        <w:tc>
          <w:tcPr>
            <w:tcW w:w="1985" w:type="dxa"/>
          </w:tcPr>
          <w:p w14:paraId="1B9C6ACA" w14:textId="77777777" w:rsidR="00013A3D" w:rsidRDefault="00013A3D">
            <w:pPr>
              <w:pStyle w:val="Tabletext"/>
              <w:ind w:left="30"/>
              <w:rPr>
                <w:lang w:val="pt-BR"/>
              </w:rPr>
            </w:pPr>
          </w:p>
        </w:tc>
      </w:tr>
    </w:tbl>
    <w:p w14:paraId="1CD2ABBF" w14:textId="77777777" w:rsidR="00013A3D" w:rsidRDefault="00013A3D"/>
    <w:p w14:paraId="59137B27" w14:textId="77777777" w:rsidR="00013A3D" w:rsidRDefault="00013A3D">
      <w:pPr>
        <w:sectPr w:rsidR="00013A3D">
          <w:pgSz w:w="11906" w:h="16838" w:code="9"/>
          <w:pgMar w:top="1418" w:right="1418" w:bottom="1418" w:left="1418" w:header="680" w:footer="680" w:gutter="0"/>
          <w:cols w:space="720"/>
          <w:titlePg/>
        </w:sectPr>
      </w:pPr>
    </w:p>
    <w:p w14:paraId="5B686CEB" w14:textId="77777777" w:rsidR="00013A3D" w:rsidRDefault="00013A3D">
      <w:pPr>
        <w:pStyle w:val="conteudo"/>
        <w:outlineLvl w:val="0"/>
      </w:pPr>
      <w:r>
        <w:lastRenderedPageBreak/>
        <w:t>Conteúdo</w:t>
      </w:r>
    </w:p>
    <w:p w14:paraId="502766D6" w14:textId="77777777" w:rsidR="004E2366" w:rsidRDefault="00A2509D" w:rsidP="00A647EE">
      <w:pPr>
        <w:pStyle w:val="TOC1"/>
      </w:pPr>
      <w:r>
        <w:fldChar w:fldCharType="begin"/>
      </w:r>
      <w:r w:rsidR="00013A3D">
        <w:instrText xml:space="preserve"> TOC \o "1-3" \h \z </w:instrText>
      </w:r>
      <w:r>
        <w:fldChar w:fldCharType="separate"/>
      </w:r>
      <w:hyperlink w:anchor="_Toc310363823" w:history="1">
        <w:r w:rsidR="004E2366" w:rsidRPr="007677EB">
          <w:rPr>
            <w:rStyle w:val="Hyperlink"/>
          </w:rPr>
          <w:t>1.</w:t>
        </w:r>
        <w:r w:rsidR="004E2366">
          <w:rPr>
            <w:rFonts w:asciiTheme="minorHAnsi" w:eastAsiaTheme="minorEastAsia" w:hAnsiTheme="minorHAnsi" w:cstheme="minorBidi"/>
            <w:sz w:val="22"/>
            <w:szCs w:val="22"/>
          </w:rPr>
          <w:tab/>
        </w:r>
        <w:r w:rsidR="004E2366" w:rsidRPr="007677EB">
          <w:rPr>
            <w:rStyle w:val="Hyperlink"/>
          </w:rPr>
          <w:t>Descrição do projeto</w:t>
        </w:r>
        <w:r w:rsidR="004E2366">
          <w:rPr>
            <w:webHidden/>
          </w:rPr>
          <w:tab/>
        </w:r>
        <w:r>
          <w:rPr>
            <w:webHidden/>
          </w:rPr>
          <w:fldChar w:fldCharType="begin"/>
        </w:r>
        <w:r w:rsidR="004E2366">
          <w:rPr>
            <w:webHidden/>
          </w:rPr>
          <w:instrText xml:space="preserve"> PAGEREF _Toc310363823 \h </w:instrText>
        </w:r>
        <w:r>
          <w:rPr>
            <w:webHidden/>
          </w:rPr>
        </w:r>
        <w:r>
          <w:rPr>
            <w:webHidden/>
          </w:rPr>
          <w:fldChar w:fldCharType="separate"/>
        </w:r>
        <w:r w:rsidR="004E2366">
          <w:rPr>
            <w:webHidden/>
          </w:rPr>
          <w:t>4</w:t>
        </w:r>
        <w:r>
          <w:rPr>
            <w:webHidden/>
          </w:rPr>
          <w:fldChar w:fldCharType="end"/>
        </w:r>
      </w:hyperlink>
    </w:p>
    <w:p w14:paraId="12A0F610" w14:textId="77777777" w:rsidR="00363E78" w:rsidRPr="00A647EE" w:rsidRDefault="00502370" w:rsidP="00A647EE">
      <w:pPr>
        <w:pStyle w:val="TOC1"/>
      </w:pPr>
      <w:r>
        <w:t>Sistema de gestão de Frota de camiões</w:t>
      </w:r>
      <w:r w:rsidR="00363E78" w:rsidRPr="00A647EE">
        <w:t>, multi-plataforma e, totalme</w:t>
      </w:r>
      <w:r>
        <w:t xml:space="preserve">nte web. Possibilitando a solicitação de viagens, criação, monitoramento de viagens e oferecendo também </w:t>
      </w:r>
      <w:r w:rsidR="00B600BB">
        <w:t>a possibilidade</w:t>
      </w:r>
      <w:r>
        <w:t xml:space="preserve"> cancelamento de viagem.</w:t>
      </w:r>
      <w:r w:rsidR="00C17572">
        <w:t xml:space="preserve"> o mesmo, permitirá uma automatização de processos, maior economia de tempo na tomada de decisões, manuntenção dos camiões no tempo certo, maior segurança das informações, curto prazo para perceber mudanças</w:t>
      </w:r>
      <w:r w:rsidR="009D4654">
        <w:t>.</w:t>
      </w:r>
    </w:p>
    <w:p w14:paraId="440C80E1" w14:textId="77777777" w:rsidR="00363E78" w:rsidRDefault="00363E78" w:rsidP="00A647EE">
      <w:pPr>
        <w:pStyle w:val="TOC1"/>
      </w:pPr>
    </w:p>
    <w:p w14:paraId="2EB91301" w14:textId="77777777" w:rsidR="004E2366" w:rsidRDefault="00472C6D" w:rsidP="00A647EE">
      <w:pPr>
        <w:pStyle w:val="TOC1"/>
      </w:pPr>
      <w:hyperlink w:anchor="_Toc310363824" w:history="1">
        <w:r w:rsidR="004E2366" w:rsidRPr="007677EB">
          <w:rPr>
            <w:rStyle w:val="Hyperlink"/>
          </w:rPr>
          <w:t>2.</w:t>
        </w:r>
        <w:r w:rsidR="004E2366">
          <w:rPr>
            <w:rFonts w:asciiTheme="minorHAnsi" w:eastAsiaTheme="minorEastAsia" w:hAnsiTheme="minorHAnsi" w:cstheme="minorBidi"/>
            <w:sz w:val="22"/>
            <w:szCs w:val="22"/>
          </w:rPr>
          <w:tab/>
        </w:r>
        <w:r w:rsidR="004E2366" w:rsidRPr="007677EB">
          <w:rPr>
            <w:rStyle w:val="Hyperlink"/>
          </w:rPr>
          <w:t>Descrição do produto</w:t>
        </w:r>
        <w:r w:rsidR="004E2366">
          <w:rPr>
            <w:webHidden/>
          </w:rPr>
          <w:tab/>
        </w:r>
        <w:r w:rsidR="00A2509D">
          <w:rPr>
            <w:webHidden/>
          </w:rPr>
          <w:fldChar w:fldCharType="begin"/>
        </w:r>
        <w:r w:rsidR="004E2366">
          <w:rPr>
            <w:webHidden/>
          </w:rPr>
          <w:instrText xml:space="preserve"> PAGEREF _Toc310363824 \h </w:instrText>
        </w:r>
        <w:r w:rsidR="00A2509D">
          <w:rPr>
            <w:webHidden/>
          </w:rPr>
        </w:r>
        <w:r w:rsidR="00A2509D">
          <w:rPr>
            <w:webHidden/>
          </w:rPr>
          <w:fldChar w:fldCharType="separate"/>
        </w:r>
        <w:r w:rsidR="004E2366">
          <w:rPr>
            <w:webHidden/>
          </w:rPr>
          <w:t>4</w:t>
        </w:r>
        <w:r w:rsidR="00A2509D">
          <w:rPr>
            <w:webHidden/>
          </w:rPr>
          <w:fldChar w:fldCharType="end"/>
        </w:r>
      </w:hyperlink>
    </w:p>
    <w:p w14:paraId="0D1AC9FC" w14:textId="1BDAD340" w:rsidR="00A647EE" w:rsidRDefault="00516372" w:rsidP="00A647EE">
      <w:pPr>
        <w:rPr>
          <w:rFonts w:eastAsiaTheme="minorEastAsia"/>
        </w:rPr>
      </w:pPr>
      <w:r>
        <w:rPr>
          <w:rFonts w:eastAsiaTheme="minorEastAsia"/>
        </w:rPr>
        <w:t xml:space="preserve">O sistema é multi - plataforma, feito para a empresa </w:t>
      </w:r>
      <w:r w:rsidR="005431DA">
        <w:rPr>
          <w:rFonts w:eastAsiaTheme="minorEastAsia"/>
        </w:rPr>
        <w:t>FROTA Ltd.</w:t>
      </w:r>
      <w:r>
        <w:rPr>
          <w:rFonts w:eastAsiaTheme="minorEastAsia"/>
        </w:rPr>
        <w:t>.</w:t>
      </w:r>
    </w:p>
    <w:p w14:paraId="57C37A00" w14:textId="77777777" w:rsidR="006504F0" w:rsidRPr="00A647EE" w:rsidRDefault="006504F0" w:rsidP="00A647EE">
      <w:pPr>
        <w:rPr>
          <w:rFonts w:eastAsiaTheme="minorEastAsia"/>
        </w:rPr>
      </w:pPr>
    </w:p>
    <w:p w14:paraId="012C2759" w14:textId="77777777" w:rsidR="004E2366" w:rsidRDefault="00472C6D" w:rsidP="00A647EE">
      <w:pPr>
        <w:pStyle w:val="TOC1"/>
      </w:pPr>
      <w:hyperlink w:anchor="_Toc310363825" w:history="1">
        <w:r w:rsidR="004E2366" w:rsidRPr="007677EB">
          <w:rPr>
            <w:rStyle w:val="Hyperlink"/>
          </w:rPr>
          <w:t>3.</w:t>
        </w:r>
        <w:r w:rsidR="004E2366">
          <w:rPr>
            <w:rFonts w:asciiTheme="minorHAnsi" w:eastAsiaTheme="minorEastAsia" w:hAnsiTheme="minorHAnsi" w:cstheme="minorBidi"/>
            <w:sz w:val="22"/>
            <w:szCs w:val="22"/>
          </w:rPr>
          <w:tab/>
        </w:r>
        <w:r w:rsidR="004E2366" w:rsidRPr="007677EB">
          <w:rPr>
            <w:rStyle w:val="Hyperlink"/>
          </w:rPr>
          <w:t>Entregas</w:t>
        </w:r>
        <w:r w:rsidR="004E2366">
          <w:rPr>
            <w:webHidden/>
          </w:rPr>
          <w:tab/>
        </w:r>
        <w:r w:rsidR="00A2509D">
          <w:rPr>
            <w:webHidden/>
          </w:rPr>
          <w:fldChar w:fldCharType="begin"/>
        </w:r>
        <w:r w:rsidR="004E2366">
          <w:rPr>
            <w:webHidden/>
          </w:rPr>
          <w:instrText xml:space="preserve"> PAGEREF _Toc310363825 \h </w:instrText>
        </w:r>
        <w:r w:rsidR="00A2509D">
          <w:rPr>
            <w:webHidden/>
          </w:rPr>
        </w:r>
        <w:r w:rsidR="00A2509D">
          <w:rPr>
            <w:webHidden/>
          </w:rPr>
          <w:fldChar w:fldCharType="separate"/>
        </w:r>
        <w:r w:rsidR="004E2366">
          <w:rPr>
            <w:webHidden/>
          </w:rPr>
          <w:t>4</w:t>
        </w:r>
        <w:r w:rsidR="00A2509D">
          <w:rPr>
            <w:webHidden/>
          </w:rPr>
          <w:fldChar w:fldCharType="end"/>
        </w:r>
      </w:hyperlink>
    </w:p>
    <w:p w14:paraId="15EE308A" w14:textId="77777777" w:rsidR="00660870" w:rsidRDefault="00660870" w:rsidP="00660870">
      <w:pPr>
        <w:rPr>
          <w:rFonts w:eastAsiaTheme="minorEastAsia"/>
        </w:rPr>
      </w:pPr>
      <w:r>
        <w:rPr>
          <w:rFonts w:eastAsiaTheme="minorEastAsia"/>
        </w:rPr>
        <w:t>Aqui serão apresentadas as saídas do projecto que fornecem mudança benéfica.</w:t>
      </w:r>
    </w:p>
    <w:p w14:paraId="6DC8E23E" w14:textId="77777777" w:rsidR="00660870" w:rsidRDefault="00660870" w:rsidP="00660870">
      <w:pPr>
        <w:rPr>
          <w:rFonts w:eastAsiaTheme="minorEastAsia"/>
        </w:rPr>
      </w:pPr>
    </w:p>
    <w:p w14:paraId="4E9C4E22" w14:textId="77777777" w:rsidR="00FE59B3" w:rsidRDefault="00472C6D" w:rsidP="00FE59B3">
      <w:pPr>
        <w:pStyle w:val="TOC2"/>
        <w:tabs>
          <w:tab w:val="left" w:pos="960"/>
          <w:tab w:val="right" w:leader="dot" w:pos="9060"/>
        </w:tabs>
      </w:pPr>
      <w:hyperlink w:anchor="_Toc310363827" w:history="1">
        <w:r w:rsidR="00FE59B3" w:rsidRPr="007677EB">
          <w:rPr>
            <w:rStyle w:val="Hyperlink"/>
            <w:noProof/>
          </w:rPr>
          <w:t>3.2</w:t>
        </w:r>
        <w:r w:rsidR="00FE59B3">
          <w:rPr>
            <w:rFonts w:asciiTheme="minorHAnsi" w:eastAsiaTheme="minorEastAsia" w:hAnsiTheme="minorHAnsi" w:cstheme="minorBidi"/>
            <w:smallCaps w:val="0"/>
            <w:noProof/>
            <w:sz w:val="22"/>
            <w:szCs w:val="22"/>
          </w:rPr>
          <w:tab/>
        </w:r>
        <w:r w:rsidR="00FE59B3" w:rsidRPr="007677EB">
          <w:rPr>
            <w:rStyle w:val="Hyperlink"/>
            <w:noProof/>
          </w:rPr>
          <w:t xml:space="preserve">Entrega </w:t>
        </w:r>
        <w:r w:rsidR="00FE59B3">
          <w:rPr>
            <w:rStyle w:val="Hyperlink"/>
            <w:noProof/>
          </w:rPr>
          <w:t>1</w:t>
        </w:r>
        <w:r w:rsidR="00FE59B3">
          <w:rPr>
            <w:noProof/>
            <w:webHidden/>
          </w:rPr>
          <w:tab/>
        </w:r>
        <w:r w:rsidR="00FE59B3">
          <w:rPr>
            <w:noProof/>
            <w:webHidden/>
          </w:rPr>
          <w:fldChar w:fldCharType="begin"/>
        </w:r>
        <w:r w:rsidR="00FE59B3">
          <w:rPr>
            <w:noProof/>
            <w:webHidden/>
          </w:rPr>
          <w:instrText xml:space="preserve"> PAGEREF _Toc310363827 \h </w:instrText>
        </w:r>
        <w:r w:rsidR="00FE59B3">
          <w:rPr>
            <w:noProof/>
            <w:webHidden/>
          </w:rPr>
        </w:r>
        <w:r w:rsidR="00FE59B3">
          <w:rPr>
            <w:noProof/>
            <w:webHidden/>
          </w:rPr>
          <w:fldChar w:fldCharType="separate"/>
        </w:r>
        <w:r w:rsidR="00FE59B3">
          <w:rPr>
            <w:noProof/>
            <w:webHidden/>
          </w:rPr>
          <w:t>4</w:t>
        </w:r>
        <w:r w:rsidR="00FE59B3">
          <w:rPr>
            <w:noProof/>
            <w:webHidden/>
          </w:rPr>
          <w:fldChar w:fldCharType="end"/>
        </w:r>
      </w:hyperlink>
    </w:p>
    <w:p w14:paraId="5D6E5C45" w14:textId="77777777" w:rsidR="00FE59B3" w:rsidRDefault="00FE59B3" w:rsidP="00FE59B3">
      <w:r>
        <w:t>Plano de gestão de Projeto</w:t>
      </w:r>
    </w:p>
    <w:p w14:paraId="6DD6AED0" w14:textId="770A2FAB" w:rsidR="00FE59B3" w:rsidRDefault="00FE59B3" w:rsidP="00FE59B3">
      <w:r>
        <w:t>Este documento, contém a reunião e organização de todos os documentos do escopo. Este, contém a defini</w:t>
      </w:r>
      <w:r w:rsidR="005431DA">
        <w:t>ç</w:t>
      </w:r>
      <w:r>
        <w:t>ão de como o projecto será executado, monitorado, controlado e encerrado, e contém</w:t>
      </w:r>
      <w:r w:rsidR="005431DA">
        <w:t xml:space="preserve"> também</w:t>
      </w:r>
      <w:r>
        <w:t xml:space="preserve"> o plano de ação necessário para alcançar os ob</w:t>
      </w:r>
      <w:r w:rsidR="00B00A50">
        <w:t>j</w:t>
      </w:r>
      <w:r>
        <w:t>ectivos e o escopo para os quais o projecto foi aceite.</w:t>
      </w:r>
    </w:p>
    <w:p w14:paraId="5FFD430B" w14:textId="77777777" w:rsidR="00FE59B3" w:rsidRPr="00660870" w:rsidRDefault="00FE59B3" w:rsidP="00660870">
      <w:pPr>
        <w:rPr>
          <w:rFonts w:eastAsiaTheme="minorEastAsia"/>
        </w:rPr>
      </w:pPr>
    </w:p>
    <w:p w14:paraId="1201E2FA" w14:textId="77777777" w:rsidR="004E2366" w:rsidRDefault="00472C6D">
      <w:pPr>
        <w:pStyle w:val="TOC2"/>
        <w:tabs>
          <w:tab w:val="left" w:pos="960"/>
          <w:tab w:val="right" w:leader="dot" w:pos="9060"/>
        </w:tabs>
      </w:pPr>
      <w:hyperlink w:anchor="_Toc310363826" w:history="1">
        <w:r w:rsidR="004E2366" w:rsidRPr="007677EB">
          <w:rPr>
            <w:rStyle w:val="Hyperlink"/>
            <w:noProof/>
          </w:rPr>
          <w:t>3.1</w:t>
        </w:r>
        <w:r w:rsidR="004E2366">
          <w:rPr>
            <w:rFonts w:asciiTheme="minorHAnsi" w:eastAsiaTheme="minorEastAsia" w:hAnsiTheme="minorHAnsi" w:cstheme="minorBidi"/>
            <w:smallCaps w:val="0"/>
            <w:noProof/>
            <w:sz w:val="22"/>
            <w:szCs w:val="22"/>
          </w:rPr>
          <w:tab/>
        </w:r>
        <w:r w:rsidR="004E2366" w:rsidRPr="007677EB">
          <w:rPr>
            <w:rStyle w:val="Hyperlink"/>
            <w:noProof/>
          </w:rPr>
          <w:t xml:space="preserve">Entrega </w:t>
        </w:r>
        <w:r w:rsidR="00FE59B3">
          <w:rPr>
            <w:rStyle w:val="Hyperlink"/>
            <w:noProof/>
          </w:rPr>
          <w:t>2</w:t>
        </w:r>
        <w:r w:rsidR="004E2366">
          <w:rPr>
            <w:noProof/>
            <w:webHidden/>
          </w:rPr>
          <w:tab/>
        </w:r>
        <w:r w:rsidR="00A2509D">
          <w:rPr>
            <w:noProof/>
            <w:webHidden/>
          </w:rPr>
          <w:fldChar w:fldCharType="begin"/>
        </w:r>
        <w:r w:rsidR="004E2366">
          <w:rPr>
            <w:noProof/>
            <w:webHidden/>
          </w:rPr>
          <w:instrText xml:space="preserve"> PAGEREF _Toc310363826 \h </w:instrText>
        </w:r>
        <w:r w:rsidR="00A2509D">
          <w:rPr>
            <w:noProof/>
            <w:webHidden/>
          </w:rPr>
        </w:r>
        <w:r w:rsidR="00A2509D">
          <w:rPr>
            <w:noProof/>
            <w:webHidden/>
          </w:rPr>
          <w:fldChar w:fldCharType="separate"/>
        </w:r>
        <w:r w:rsidR="004E2366">
          <w:rPr>
            <w:noProof/>
            <w:webHidden/>
          </w:rPr>
          <w:t>4</w:t>
        </w:r>
        <w:r w:rsidR="00A2509D">
          <w:rPr>
            <w:noProof/>
            <w:webHidden/>
          </w:rPr>
          <w:fldChar w:fldCharType="end"/>
        </w:r>
      </w:hyperlink>
    </w:p>
    <w:p w14:paraId="6D6D4C76" w14:textId="34C85F4B" w:rsidR="00A647EE" w:rsidRDefault="00FC6630" w:rsidP="00A647EE">
      <w:r>
        <w:t xml:space="preserve">  </w:t>
      </w:r>
      <w:r w:rsidR="00D74240">
        <w:t xml:space="preserve">Propositura </w:t>
      </w:r>
      <w:r w:rsidR="00B00A50">
        <w:t>P</w:t>
      </w:r>
      <w:r w:rsidR="00D74240">
        <w:t xml:space="preserve">rocedural e </w:t>
      </w:r>
      <w:r w:rsidR="00B00A50">
        <w:t>F</w:t>
      </w:r>
      <w:r w:rsidR="00660870">
        <w:t>inanceira</w:t>
      </w:r>
    </w:p>
    <w:p w14:paraId="151B3B30" w14:textId="7808ECA4" w:rsidR="002229A1" w:rsidRPr="00A647EE" w:rsidRDefault="002229A1" w:rsidP="00A647EE">
      <w:r>
        <w:t>Onde ser</w:t>
      </w:r>
      <w:r w:rsidR="00B00A50">
        <w:t>á</w:t>
      </w:r>
      <w:r>
        <w:t xml:space="preserve"> descrito todo conjunto de elementos necessários e suficientes, com o n</w:t>
      </w:r>
      <w:r w:rsidR="00B00A50">
        <w:t>í</w:t>
      </w:r>
      <w:r>
        <w:t>vel de precisão adequada para caracterizar o desenvolviemto do projecto. O componente demonstrará a viabilidade t</w:t>
      </w:r>
      <w:r w:rsidR="00B00A50">
        <w:t>é</w:t>
      </w:r>
      <w:r>
        <w:t>cnica e a estimativa de despesas referentes à execução das actividades propostas,  com a definição de métodos e prazos de execução.</w:t>
      </w:r>
    </w:p>
    <w:p w14:paraId="50BA5EB4" w14:textId="77777777" w:rsidR="00660870" w:rsidRPr="003372A3" w:rsidRDefault="00660870" w:rsidP="00A647EE">
      <w:pPr>
        <w:rPr>
          <w:rFonts w:eastAsiaTheme="minorEastAsia"/>
        </w:rPr>
      </w:pPr>
    </w:p>
    <w:p w14:paraId="18CFF70F" w14:textId="77777777" w:rsidR="00A647EE" w:rsidRDefault="00472C6D" w:rsidP="00A647EE">
      <w:pPr>
        <w:pStyle w:val="TOC2"/>
        <w:tabs>
          <w:tab w:val="left" w:pos="960"/>
          <w:tab w:val="right" w:leader="dot" w:pos="9060"/>
        </w:tabs>
      </w:pPr>
      <w:hyperlink w:anchor="_Toc310363827" w:history="1">
        <w:r w:rsidR="00A647EE">
          <w:rPr>
            <w:rStyle w:val="Hyperlink"/>
            <w:noProof/>
          </w:rPr>
          <w:t>3.3</w:t>
        </w:r>
        <w:r w:rsidR="00A647EE">
          <w:rPr>
            <w:rFonts w:asciiTheme="minorHAnsi" w:eastAsiaTheme="minorEastAsia" w:hAnsiTheme="minorHAnsi" w:cstheme="minorBidi"/>
            <w:smallCaps w:val="0"/>
            <w:noProof/>
            <w:sz w:val="22"/>
            <w:szCs w:val="22"/>
          </w:rPr>
          <w:tab/>
        </w:r>
        <w:r w:rsidR="00A647EE">
          <w:rPr>
            <w:rStyle w:val="Hyperlink"/>
            <w:noProof/>
          </w:rPr>
          <w:t>Entrega 3</w:t>
        </w:r>
        <w:r w:rsidR="00A647EE">
          <w:rPr>
            <w:noProof/>
            <w:webHidden/>
          </w:rPr>
          <w:tab/>
        </w:r>
        <w:r w:rsidR="00A647EE">
          <w:rPr>
            <w:noProof/>
            <w:webHidden/>
          </w:rPr>
          <w:fldChar w:fldCharType="begin"/>
        </w:r>
        <w:r w:rsidR="00A647EE">
          <w:rPr>
            <w:noProof/>
            <w:webHidden/>
          </w:rPr>
          <w:instrText xml:space="preserve"> PAGEREF _Toc310363827 \h </w:instrText>
        </w:r>
        <w:r w:rsidR="00A647EE">
          <w:rPr>
            <w:noProof/>
            <w:webHidden/>
          </w:rPr>
        </w:r>
        <w:r w:rsidR="00A647EE">
          <w:rPr>
            <w:noProof/>
            <w:webHidden/>
          </w:rPr>
          <w:fldChar w:fldCharType="separate"/>
        </w:r>
        <w:r w:rsidR="00A647EE">
          <w:rPr>
            <w:noProof/>
            <w:webHidden/>
          </w:rPr>
          <w:t>4</w:t>
        </w:r>
        <w:r w:rsidR="00A647EE">
          <w:rPr>
            <w:noProof/>
            <w:webHidden/>
          </w:rPr>
          <w:fldChar w:fldCharType="end"/>
        </w:r>
      </w:hyperlink>
    </w:p>
    <w:p w14:paraId="7D45C1DA" w14:textId="77777777" w:rsidR="00FC6630" w:rsidRDefault="00FC6630" w:rsidP="00FC6630">
      <w:r>
        <w:t xml:space="preserve">   </w:t>
      </w:r>
      <w:r w:rsidR="00660870">
        <w:t>Entrega do Documento de Requisitos</w:t>
      </w:r>
    </w:p>
    <w:p w14:paraId="782ACC5E" w14:textId="77777777" w:rsidR="000253A3" w:rsidRPr="00FC6630" w:rsidRDefault="000253A3" w:rsidP="00FC6630">
      <w:r>
        <w:t>Esta entrega consiste na entrega do documento que contém todas as funcionalidades do sistema, bem como o limite do problema.</w:t>
      </w:r>
    </w:p>
    <w:p w14:paraId="1CEF1BE0" w14:textId="77777777" w:rsidR="00A647EE" w:rsidRPr="003372A3" w:rsidRDefault="00A647EE" w:rsidP="00A647EE">
      <w:pPr>
        <w:rPr>
          <w:rFonts w:eastAsiaTheme="minorEastAsia"/>
        </w:rPr>
      </w:pPr>
    </w:p>
    <w:p w14:paraId="1C0D1F3E" w14:textId="77777777" w:rsidR="00A647EE" w:rsidRDefault="00472C6D" w:rsidP="00A647EE">
      <w:pPr>
        <w:pStyle w:val="TOC2"/>
        <w:tabs>
          <w:tab w:val="left" w:pos="960"/>
          <w:tab w:val="right" w:leader="dot" w:pos="9060"/>
        </w:tabs>
      </w:pPr>
      <w:hyperlink w:anchor="_Toc310363827" w:history="1">
        <w:r w:rsidR="00A647EE">
          <w:rPr>
            <w:rStyle w:val="Hyperlink"/>
            <w:noProof/>
          </w:rPr>
          <w:t>3.4</w:t>
        </w:r>
        <w:r w:rsidR="00A647EE">
          <w:rPr>
            <w:rFonts w:asciiTheme="minorHAnsi" w:eastAsiaTheme="minorEastAsia" w:hAnsiTheme="minorHAnsi" w:cstheme="minorBidi"/>
            <w:smallCaps w:val="0"/>
            <w:noProof/>
            <w:sz w:val="22"/>
            <w:szCs w:val="22"/>
          </w:rPr>
          <w:tab/>
        </w:r>
        <w:r w:rsidR="00A647EE">
          <w:rPr>
            <w:rStyle w:val="Hyperlink"/>
            <w:noProof/>
          </w:rPr>
          <w:t>Entrega 4</w:t>
        </w:r>
        <w:r w:rsidR="00A647EE">
          <w:rPr>
            <w:noProof/>
            <w:webHidden/>
          </w:rPr>
          <w:tab/>
        </w:r>
        <w:r w:rsidR="00A647EE">
          <w:rPr>
            <w:noProof/>
            <w:webHidden/>
          </w:rPr>
          <w:fldChar w:fldCharType="begin"/>
        </w:r>
        <w:r w:rsidR="00A647EE">
          <w:rPr>
            <w:noProof/>
            <w:webHidden/>
          </w:rPr>
          <w:instrText xml:space="preserve"> PAGEREF _Toc310363827 \h </w:instrText>
        </w:r>
        <w:r w:rsidR="00A647EE">
          <w:rPr>
            <w:noProof/>
            <w:webHidden/>
          </w:rPr>
        </w:r>
        <w:r w:rsidR="00A647EE">
          <w:rPr>
            <w:noProof/>
            <w:webHidden/>
          </w:rPr>
          <w:fldChar w:fldCharType="separate"/>
        </w:r>
        <w:r w:rsidR="00A647EE">
          <w:rPr>
            <w:noProof/>
            <w:webHidden/>
          </w:rPr>
          <w:t>4</w:t>
        </w:r>
        <w:r w:rsidR="00A647EE">
          <w:rPr>
            <w:noProof/>
            <w:webHidden/>
          </w:rPr>
          <w:fldChar w:fldCharType="end"/>
        </w:r>
      </w:hyperlink>
    </w:p>
    <w:p w14:paraId="3E745036" w14:textId="77777777" w:rsidR="00A40D86" w:rsidRDefault="00660870" w:rsidP="00A40D86">
      <w:pPr>
        <w:rPr>
          <w:u w:val="single"/>
        </w:rPr>
      </w:pPr>
      <w:r>
        <w:rPr>
          <w:u w:val="single"/>
        </w:rPr>
        <w:t>Projecto</w:t>
      </w:r>
    </w:p>
    <w:p w14:paraId="0F35F46C" w14:textId="77777777" w:rsidR="00627A48" w:rsidRDefault="00731D62" w:rsidP="00A40D86">
      <w:pPr>
        <w:rPr>
          <w:u w:val="single"/>
        </w:rPr>
      </w:pPr>
      <w:r>
        <w:rPr>
          <w:u w:val="single"/>
        </w:rPr>
        <w:t>Consiste na entrega de um módulo do sistema, contendo as suas funcionalidades básicas. Esta entrega, deverá conter uma espécie de manual de utilizador, que mostra como usar esse módulo do sistema.</w:t>
      </w:r>
    </w:p>
    <w:p w14:paraId="23EE8DAE" w14:textId="77777777" w:rsidR="00FE59B3" w:rsidRDefault="00FE59B3" w:rsidP="00A40D86">
      <w:pPr>
        <w:rPr>
          <w:u w:val="single"/>
        </w:rPr>
      </w:pPr>
      <w:r>
        <w:rPr>
          <w:u w:val="single"/>
        </w:rPr>
        <w:t xml:space="preserve"> </w:t>
      </w:r>
    </w:p>
    <w:p w14:paraId="11BE19C4" w14:textId="77777777" w:rsidR="00FE59B3" w:rsidRDefault="00472C6D" w:rsidP="00FE59B3">
      <w:pPr>
        <w:pStyle w:val="TOC2"/>
        <w:tabs>
          <w:tab w:val="left" w:pos="960"/>
          <w:tab w:val="right" w:leader="dot" w:pos="9060"/>
        </w:tabs>
      </w:pPr>
      <w:hyperlink w:anchor="_Toc310363827" w:history="1">
        <w:r w:rsidR="00FE59B3">
          <w:rPr>
            <w:rStyle w:val="Hyperlink"/>
            <w:noProof/>
          </w:rPr>
          <w:t>3.4</w:t>
        </w:r>
        <w:r w:rsidR="00FE59B3">
          <w:rPr>
            <w:rFonts w:asciiTheme="minorHAnsi" w:eastAsiaTheme="minorEastAsia" w:hAnsiTheme="minorHAnsi" w:cstheme="minorBidi"/>
            <w:smallCaps w:val="0"/>
            <w:noProof/>
            <w:sz w:val="22"/>
            <w:szCs w:val="22"/>
          </w:rPr>
          <w:tab/>
        </w:r>
        <w:r w:rsidR="00FE59B3">
          <w:rPr>
            <w:rStyle w:val="Hyperlink"/>
            <w:noProof/>
          </w:rPr>
          <w:t>Entrega 5</w:t>
        </w:r>
        <w:r w:rsidR="00FE59B3">
          <w:rPr>
            <w:noProof/>
            <w:webHidden/>
          </w:rPr>
          <w:tab/>
        </w:r>
        <w:r w:rsidR="00FE59B3">
          <w:rPr>
            <w:noProof/>
            <w:webHidden/>
          </w:rPr>
          <w:fldChar w:fldCharType="begin"/>
        </w:r>
        <w:r w:rsidR="00FE59B3">
          <w:rPr>
            <w:noProof/>
            <w:webHidden/>
          </w:rPr>
          <w:instrText xml:space="preserve"> PAGEREF _Toc310363827 \h </w:instrText>
        </w:r>
        <w:r w:rsidR="00FE59B3">
          <w:rPr>
            <w:noProof/>
            <w:webHidden/>
          </w:rPr>
        </w:r>
        <w:r w:rsidR="00FE59B3">
          <w:rPr>
            <w:noProof/>
            <w:webHidden/>
          </w:rPr>
          <w:fldChar w:fldCharType="separate"/>
        </w:r>
        <w:r w:rsidR="00FE59B3">
          <w:rPr>
            <w:noProof/>
            <w:webHidden/>
          </w:rPr>
          <w:t>4</w:t>
        </w:r>
        <w:r w:rsidR="00FE59B3">
          <w:rPr>
            <w:noProof/>
            <w:webHidden/>
          </w:rPr>
          <w:fldChar w:fldCharType="end"/>
        </w:r>
      </w:hyperlink>
    </w:p>
    <w:p w14:paraId="44EF279B" w14:textId="77777777" w:rsidR="00FE59B3" w:rsidRDefault="00FE59B3" w:rsidP="00FE59B3">
      <w:pPr>
        <w:rPr>
          <w:u w:val="single"/>
        </w:rPr>
      </w:pPr>
      <w:r>
        <w:rPr>
          <w:u w:val="single"/>
        </w:rPr>
        <w:t>Documento Gestão de Configurações</w:t>
      </w:r>
    </w:p>
    <w:p w14:paraId="25CF3004" w14:textId="77777777" w:rsidR="00FE59B3" w:rsidRDefault="00FE59B3" w:rsidP="00FE59B3">
      <w:pPr>
        <w:rPr>
          <w:u w:val="single"/>
        </w:rPr>
      </w:pPr>
      <w:r>
        <w:rPr>
          <w:u w:val="single"/>
        </w:rPr>
        <w:t>Apresenta o padrão de desenvolvimento a ser seguido e as mudanças que poderão ocorrer durante o ciclo de vida do projecto.</w:t>
      </w:r>
    </w:p>
    <w:p w14:paraId="1871C09A" w14:textId="77777777" w:rsidR="00FE59B3" w:rsidRDefault="00FE59B3" w:rsidP="00A40D86">
      <w:pPr>
        <w:rPr>
          <w:u w:val="single"/>
        </w:rPr>
      </w:pPr>
    </w:p>
    <w:p w14:paraId="5EF6A1CB" w14:textId="77777777" w:rsidR="00660870" w:rsidRDefault="00660870" w:rsidP="00A40D86">
      <w:pPr>
        <w:rPr>
          <w:u w:val="single"/>
        </w:rPr>
      </w:pPr>
    </w:p>
    <w:p w14:paraId="36A9DE62" w14:textId="77777777" w:rsidR="00660870" w:rsidRDefault="00472C6D" w:rsidP="00660870">
      <w:pPr>
        <w:pStyle w:val="TOC2"/>
        <w:tabs>
          <w:tab w:val="left" w:pos="960"/>
          <w:tab w:val="right" w:leader="dot" w:pos="9060"/>
        </w:tabs>
      </w:pPr>
      <w:hyperlink w:anchor="_Toc310363827" w:history="1">
        <w:r w:rsidR="00660870">
          <w:rPr>
            <w:rStyle w:val="Hyperlink"/>
            <w:noProof/>
          </w:rPr>
          <w:t>3.5</w:t>
        </w:r>
        <w:r w:rsidR="00660870">
          <w:rPr>
            <w:rFonts w:asciiTheme="minorHAnsi" w:eastAsiaTheme="minorEastAsia" w:hAnsiTheme="minorHAnsi" w:cstheme="minorBidi"/>
            <w:smallCaps w:val="0"/>
            <w:noProof/>
            <w:sz w:val="22"/>
            <w:szCs w:val="22"/>
          </w:rPr>
          <w:tab/>
        </w:r>
        <w:r w:rsidR="00660870">
          <w:rPr>
            <w:rStyle w:val="Hyperlink"/>
            <w:noProof/>
          </w:rPr>
          <w:t xml:space="preserve">Entrega </w:t>
        </w:r>
        <w:r w:rsidR="00516372">
          <w:rPr>
            <w:rStyle w:val="Hyperlink"/>
            <w:noProof/>
          </w:rPr>
          <w:t>6</w:t>
        </w:r>
        <w:r w:rsidR="00660870">
          <w:rPr>
            <w:noProof/>
            <w:webHidden/>
          </w:rPr>
          <w:tab/>
        </w:r>
        <w:r w:rsidR="00660870">
          <w:rPr>
            <w:noProof/>
            <w:webHidden/>
          </w:rPr>
          <w:fldChar w:fldCharType="begin"/>
        </w:r>
        <w:r w:rsidR="00660870">
          <w:rPr>
            <w:noProof/>
            <w:webHidden/>
          </w:rPr>
          <w:instrText xml:space="preserve"> PAGEREF _Toc310363827 \h </w:instrText>
        </w:r>
        <w:r w:rsidR="00660870">
          <w:rPr>
            <w:noProof/>
            <w:webHidden/>
          </w:rPr>
        </w:r>
        <w:r w:rsidR="00660870">
          <w:rPr>
            <w:noProof/>
            <w:webHidden/>
          </w:rPr>
          <w:fldChar w:fldCharType="separate"/>
        </w:r>
        <w:r w:rsidR="00660870">
          <w:rPr>
            <w:noProof/>
            <w:webHidden/>
          </w:rPr>
          <w:t>4</w:t>
        </w:r>
        <w:r w:rsidR="00660870">
          <w:rPr>
            <w:noProof/>
            <w:webHidden/>
          </w:rPr>
          <w:fldChar w:fldCharType="end"/>
        </w:r>
      </w:hyperlink>
    </w:p>
    <w:p w14:paraId="2DC53630" w14:textId="77777777" w:rsidR="00660870" w:rsidRDefault="00660870" w:rsidP="00660870">
      <w:pPr>
        <w:rPr>
          <w:u w:val="single"/>
        </w:rPr>
      </w:pPr>
      <w:r>
        <w:rPr>
          <w:u w:val="single"/>
        </w:rPr>
        <w:lastRenderedPageBreak/>
        <w:t>Relatorio do crescimento do projecto</w:t>
      </w:r>
      <w:r w:rsidR="00516372">
        <w:rPr>
          <w:u w:val="single"/>
        </w:rPr>
        <w:t xml:space="preserve"> 1</w:t>
      </w:r>
    </w:p>
    <w:p w14:paraId="01BC8816" w14:textId="77777777" w:rsidR="00731D62" w:rsidRDefault="00731D62" w:rsidP="00660870">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38BD73C2" w14:textId="77777777" w:rsidR="00516372" w:rsidRDefault="00516372" w:rsidP="00516372">
      <w:pPr>
        <w:rPr>
          <w:u w:val="single"/>
        </w:rPr>
      </w:pPr>
    </w:p>
    <w:p w14:paraId="570EA30F" w14:textId="77777777" w:rsidR="00516372" w:rsidRPr="00516372" w:rsidRDefault="00472C6D" w:rsidP="00516372">
      <w:pPr>
        <w:pStyle w:val="TOC2"/>
        <w:tabs>
          <w:tab w:val="left" w:pos="960"/>
          <w:tab w:val="right" w:leader="dot" w:pos="9060"/>
        </w:tabs>
      </w:pPr>
      <w:hyperlink w:anchor="_Toc310363827" w:history="1">
        <w:r w:rsidR="00516372">
          <w:rPr>
            <w:rStyle w:val="Hyperlink"/>
            <w:noProof/>
          </w:rPr>
          <w:t>3.5</w:t>
        </w:r>
        <w:r w:rsidR="00516372">
          <w:rPr>
            <w:rFonts w:asciiTheme="minorHAnsi" w:eastAsiaTheme="minorEastAsia" w:hAnsiTheme="minorHAnsi" w:cstheme="minorBidi"/>
            <w:smallCaps w:val="0"/>
            <w:noProof/>
            <w:sz w:val="22"/>
            <w:szCs w:val="22"/>
          </w:rPr>
          <w:tab/>
        </w:r>
        <w:r w:rsidR="00516372">
          <w:rPr>
            <w:rStyle w:val="Hyperlink"/>
            <w:noProof/>
          </w:rPr>
          <w:t>Entrega 7</w:t>
        </w:r>
        <w:r w:rsidR="00516372">
          <w:rPr>
            <w:noProof/>
            <w:webHidden/>
          </w:rPr>
          <w:tab/>
        </w:r>
        <w:r w:rsidR="00516372">
          <w:rPr>
            <w:noProof/>
            <w:webHidden/>
          </w:rPr>
          <w:fldChar w:fldCharType="begin"/>
        </w:r>
        <w:r w:rsidR="00516372">
          <w:rPr>
            <w:noProof/>
            <w:webHidden/>
          </w:rPr>
          <w:instrText xml:space="preserve"> PAGEREF _Toc310363827 \h </w:instrText>
        </w:r>
        <w:r w:rsidR="00516372">
          <w:rPr>
            <w:noProof/>
            <w:webHidden/>
          </w:rPr>
        </w:r>
        <w:r w:rsidR="00516372">
          <w:rPr>
            <w:noProof/>
            <w:webHidden/>
          </w:rPr>
          <w:fldChar w:fldCharType="separate"/>
        </w:r>
        <w:r w:rsidR="00516372">
          <w:rPr>
            <w:noProof/>
            <w:webHidden/>
          </w:rPr>
          <w:t>4</w:t>
        </w:r>
        <w:r w:rsidR="00516372">
          <w:rPr>
            <w:noProof/>
            <w:webHidden/>
          </w:rPr>
          <w:fldChar w:fldCharType="end"/>
        </w:r>
      </w:hyperlink>
    </w:p>
    <w:p w14:paraId="67924F2A" w14:textId="77777777" w:rsidR="00516372" w:rsidRDefault="00516372" w:rsidP="00516372">
      <w:pPr>
        <w:rPr>
          <w:u w:val="single"/>
        </w:rPr>
      </w:pPr>
      <w:r>
        <w:rPr>
          <w:u w:val="single"/>
        </w:rPr>
        <w:t>Relatorio do crescimento do projecto 2</w:t>
      </w:r>
    </w:p>
    <w:p w14:paraId="72F3DA7E"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1012049E" w14:textId="77777777" w:rsidR="00516372" w:rsidRDefault="00516372" w:rsidP="00660870">
      <w:pPr>
        <w:rPr>
          <w:u w:val="single"/>
        </w:rPr>
      </w:pPr>
    </w:p>
    <w:p w14:paraId="1E47EA28" w14:textId="77777777" w:rsidR="00516372" w:rsidRDefault="00472C6D" w:rsidP="00516372">
      <w:pPr>
        <w:pStyle w:val="TOC2"/>
        <w:tabs>
          <w:tab w:val="left" w:pos="960"/>
          <w:tab w:val="right" w:leader="dot" w:pos="9060"/>
        </w:tabs>
      </w:pPr>
      <w:hyperlink w:anchor="_Toc310363827" w:history="1">
        <w:r w:rsidR="00516372">
          <w:rPr>
            <w:rStyle w:val="Hyperlink"/>
            <w:noProof/>
          </w:rPr>
          <w:t>3.5</w:t>
        </w:r>
        <w:r w:rsidR="00516372">
          <w:rPr>
            <w:rFonts w:asciiTheme="minorHAnsi" w:eastAsiaTheme="minorEastAsia" w:hAnsiTheme="minorHAnsi" w:cstheme="minorBidi"/>
            <w:smallCaps w:val="0"/>
            <w:noProof/>
            <w:sz w:val="22"/>
            <w:szCs w:val="22"/>
          </w:rPr>
          <w:tab/>
        </w:r>
        <w:r w:rsidR="00516372">
          <w:rPr>
            <w:rStyle w:val="Hyperlink"/>
            <w:noProof/>
          </w:rPr>
          <w:t>Entrega 8</w:t>
        </w:r>
        <w:r w:rsidR="00516372">
          <w:rPr>
            <w:noProof/>
            <w:webHidden/>
          </w:rPr>
          <w:tab/>
        </w:r>
        <w:r w:rsidR="00516372">
          <w:rPr>
            <w:noProof/>
            <w:webHidden/>
          </w:rPr>
          <w:fldChar w:fldCharType="begin"/>
        </w:r>
        <w:r w:rsidR="00516372">
          <w:rPr>
            <w:noProof/>
            <w:webHidden/>
          </w:rPr>
          <w:instrText xml:space="preserve"> PAGEREF _Toc310363827 \h </w:instrText>
        </w:r>
        <w:r w:rsidR="00516372">
          <w:rPr>
            <w:noProof/>
            <w:webHidden/>
          </w:rPr>
        </w:r>
        <w:r w:rsidR="00516372">
          <w:rPr>
            <w:noProof/>
            <w:webHidden/>
          </w:rPr>
          <w:fldChar w:fldCharType="separate"/>
        </w:r>
        <w:r w:rsidR="00516372">
          <w:rPr>
            <w:noProof/>
            <w:webHidden/>
          </w:rPr>
          <w:t>4</w:t>
        </w:r>
        <w:r w:rsidR="00516372">
          <w:rPr>
            <w:noProof/>
            <w:webHidden/>
          </w:rPr>
          <w:fldChar w:fldCharType="end"/>
        </w:r>
      </w:hyperlink>
    </w:p>
    <w:p w14:paraId="47EEC251" w14:textId="77777777" w:rsidR="00516372" w:rsidRDefault="00516372" w:rsidP="00516372">
      <w:pPr>
        <w:rPr>
          <w:u w:val="single"/>
        </w:rPr>
      </w:pPr>
      <w:r>
        <w:rPr>
          <w:u w:val="single"/>
        </w:rPr>
        <w:t>Relatorio do crescimento do projecto 3</w:t>
      </w:r>
    </w:p>
    <w:p w14:paraId="2DA189B3"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292C5D90" w14:textId="77777777" w:rsidR="00516372" w:rsidRDefault="00516372" w:rsidP="00660870">
      <w:pPr>
        <w:rPr>
          <w:u w:val="single"/>
        </w:rPr>
      </w:pPr>
    </w:p>
    <w:p w14:paraId="260E265F" w14:textId="77777777" w:rsidR="00516372" w:rsidRPr="00516372" w:rsidRDefault="00472C6D" w:rsidP="00516372">
      <w:pPr>
        <w:pStyle w:val="TOC2"/>
        <w:tabs>
          <w:tab w:val="left" w:pos="960"/>
          <w:tab w:val="right" w:leader="dot" w:pos="9060"/>
        </w:tabs>
      </w:pPr>
      <w:hyperlink w:anchor="_Toc310363827" w:history="1">
        <w:r w:rsidR="00516372">
          <w:rPr>
            <w:rStyle w:val="Hyperlink"/>
            <w:noProof/>
          </w:rPr>
          <w:t>3.5</w:t>
        </w:r>
        <w:r w:rsidR="00516372">
          <w:rPr>
            <w:rFonts w:asciiTheme="minorHAnsi" w:eastAsiaTheme="minorEastAsia" w:hAnsiTheme="minorHAnsi" w:cstheme="minorBidi"/>
            <w:smallCaps w:val="0"/>
            <w:noProof/>
            <w:sz w:val="22"/>
            <w:szCs w:val="22"/>
          </w:rPr>
          <w:tab/>
        </w:r>
        <w:r w:rsidR="00516372">
          <w:rPr>
            <w:rStyle w:val="Hyperlink"/>
            <w:noProof/>
          </w:rPr>
          <w:t>Entrega 9</w:t>
        </w:r>
        <w:r w:rsidR="00516372">
          <w:rPr>
            <w:noProof/>
            <w:webHidden/>
          </w:rPr>
          <w:tab/>
        </w:r>
        <w:r w:rsidR="00516372">
          <w:rPr>
            <w:noProof/>
            <w:webHidden/>
          </w:rPr>
          <w:fldChar w:fldCharType="begin"/>
        </w:r>
        <w:r w:rsidR="00516372">
          <w:rPr>
            <w:noProof/>
            <w:webHidden/>
          </w:rPr>
          <w:instrText xml:space="preserve"> PAGEREF _Toc310363827 \h </w:instrText>
        </w:r>
        <w:r w:rsidR="00516372">
          <w:rPr>
            <w:noProof/>
            <w:webHidden/>
          </w:rPr>
        </w:r>
        <w:r w:rsidR="00516372">
          <w:rPr>
            <w:noProof/>
            <w:webHidden/>
          </w:rPr>
          <w:fldChar w:fldCharType="separate"/>
        </w:r>
        <w:r w:rsidR="00516372">
          <w:rPr>
            <w:noProof/>
            <w:webHidden/>
          </w:rPr>
          <w:t>4</w:t>
        </w:r>
        <w:r w:rsidR="00516372">
          <w:rPr>
            <w:noProof/>
            <w:webHidden/>
          </w:rPr>
          <w:fldChar w:fldCharType="end"/>
        </w:r>
      </w:hyperlink>
    </w:p>
    <w:p w14:paraId="07E2C1D0" w14:textId="77777777" w:rsidR="00516372" w:rsidRDefault="00516372" w:rsidP="00516372">
      <w:pPr>
        <w:rPr>
          <w:u w:val="single"/>
        </w:rPr>
      </w:pPr>
      <w:r>
        <w:rPr>
          <w:u w:val="single"/>
        </w:rPr>
        <w:t>Relatorio do crescimento do projecto 4</w:t>
      </w:r>
    </w:p>
    <w:p w14:paraId="2131FDFD"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15E999F2" w14:textId="77777777" w:rsidR="00516372" w:rsidRDefault="00516372" w:rsidP="00660870">
      <w:pPr>
        <w:rPr>
          <w:u w:val="single"/>
        </w:rPr>
      </w:pPr>
    </w:p>
    <w:p w14:paraId="3DC393E2" w14:textId="77777777" w:rsidR="00516372" w:rsidRPr="00516372" w:rsidRDefault="00472C6D" w:rsidP="00516372">
      <w:pPr>
        <w:pStyle w:val="TOC2"/>
        <w:tabs>
          <w:tab w:val="left" w:pos="960"/>
          <w:tab w:val="right" w:leader="dot" w:pos="9060"/>
        </w:tabs>
      </w:pPr>
      <w:hyperlink w:anchor="_Toc310363827" w:history="1">
        <w:r w:rsidR="00516372">
          <w:rPr>
            <w:rStyle w:val="Hyperlink"/>
            <w:noProof/>
          </w:rPr>
          <w:t>3.5</w:t>
        </w:r>
        <w:r w:rsidR="00516372">
          <w:rPr>
            <w:rFonts w:asciiTheme="minorHAnsi" w:eastAsiaTheme="minorEastAsia" w:hAnsiTheme="minorHAnsi" w:cstheme="minorBidi"/>
            <w:smallCaps w:val="0"/>
            <w:noProof/>
            <w:sz w:val="22"/>
            <w:szCs w:val="22"/>
          </w:rPr>
          <w:tab/>
        </w:r>
        <w:r w:rsidR="00516372">
          <w:rPr>
            <w:rStyle w:val="Hyperlink"/>
            <w:noProof/>
          </w:rPr>
          <w:t>Entrega 10</w:t>
        </w:r>
        <w:r w:rsidR="00516372">
          <w:rPr>
            <w:noProof/>
            <w:webHidden/>
          </w:rPr>
          <w:tab/>
        </w:r>
        <w:r w:rsidR="00516372">
          <w:rPr>
            <w:noProof/>
            <w:webHidden/>
          </w:rPr>
          <w:fldChar w:fldCharType="begin"/>
        </w:r>
        <w:r w:rsidR="00516372">
          <w:rPr>
            <w:noProof/>
            <w:webHidden/>
          </w:rPr>
          <w:instrText xml:space="preserve"> PAGEREF _Toc310363827 \h </w:instrText>
        </w:r>
        <w:r w:rsidR="00516372">
          <w:rPr>
            <w:noProof/>
            <w:webHidden/>
          </w:rPr>
        </w:r>
        <w:r w:rsidR="00516372">
          <w:rPr>
            <w:noProof/>
            <w:webHidden/>
          </w:rPr>
          <w:fldChar w:fldCharType="separate"/>
        </w:r>
        <w:r w:rsidR="00516372">
          <w:rPr>
            <w:noProof/>
            <w:webHidden/>
          </w:rPr>
          <w:t>4</w:t>
        </w:r>
        <w:r w:rsidR="00516372">
          <w:rPr>
            <w:noProof/>
            <w:webHidden/>
          </w:rPr>
          <w:fldChar w:fldCharType="end"/>
        </w:r>
      </w:hyperlink>
    </w:p>
    <w:p w14:paraId="130D1D12" w14:textId="77777777" w:rsidR="00516372" w:rsidRDefault="00516372" w:rsidP="00516372">
      <w:pPr>
        <w:rPr>
          <w:u w:val="single"/>
        </w:rPr>
      </w:pPr>
      <w:r>
        <w:rPr>
          <w:u w:val="single"/>
        </w:rPr>
        <w:t>Relatorio do crescimento do projecto 5</w:t>
      </w:r>
    </w:p>
    <w:p w14:paraId="7920F874"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00E86DD6" w14:textId="77777777" w:rsidR="00660870" w:rsidRDefault="00660870" w:rsidP="00660870">
      <w:pPr>
        <w:rPr>
          <w:u w:val="single"/>
        </w:rPr>
      </w:pPr>
    </w:p>
    <w:p w14:paraId="6FCA493C" w14:textId="77777777" w:rsidR="00660870" w:rsidRDefault="00472C6D" w:rsidP="00660870">
      <w:pPr>
        <w:pStyle w:val="TOC2"/>
        <w:tabs>
          <w:tab w:val="left" w:pos="960"/>
          <w:tab w:val="right" w:leader="dot" w:pos="9060"/>
        </w:tabs>
      </w:pPr>
      <w:hyperlink w:anchor="_Toc310363827" w:history="1">
        <w:r w:rsidR="00660870">
          <w:rPr>
            <w:rStyle w:val="Hyperlink"/>
            <w:noProof/>
          </w:rPr>
          <w:t>3.6</w:t>
        </w:r>
        <w:r w:rsidR="00660870">
          <w:rPr>
            <w:rFonts w:asciiTheme="minorHAnsi" w:eastAsiaTheme="minorEastAsia" w:hAnsiTheme="minorHAnsi" w:cstheme="minorBidi"/>
            <w:smallCaps w:val="0"/>
            <w:noProof/>
            <w:sz w:val="22"/>
            <w:szCs w:val="22"/>
          </w:rPr>
          <w:tab/>
        </w:r>
        <w:r w:rsidR="00660870">
          <w:rPr>
            <w:rStyle w:val="Hyperlink"/>
            <w:noProof/>
          </w:rPr>
          <w:t xml:space="preserve">Entrega </w:t>
        </w:r>
        <w:r w:rsidR="00516372">
          <w:rPr>
            <w:rStyle w:val="Hyperlink"/>
            <w:noProof/>
          </w:rPr>
          <w:t>11</w:t>
        </w:r>
        <w:r w:rsidR="00660870">
          <w:rPr>
            <w:noProof/>
            <w:webHidden/>
          </w:rPr>
          <w:tab/>
        </w:r>
        <w:r w:rsidR="00660870">
          <w:rPr>
            <w:noProof/>
            <w:webHidden/>
          </w:rPr>
          <w:fldChar w:fldCharType="begin"/>
        </w:r>
        <w:r w:rsidR="00660870">
          <w:rPr>
            <w:noProof/>
            <w:webHidden/>
          </w:rPr>
          <w:instrText xml:space="preserve"> PAGEREF _Toc310363827 \h </w:instrText>
        </w:r>
        <w:r w:rsidR="00660870">
          <w:rPr>
            <w:noProof/>
            <w:webHidden/>
          </w:rPr>
        </w:r>
        <w:r w:rsidR="00660870">
          <w:rPr>
            <w:noProof/>
            <w:webHidden/>
          </w:rPr>
          <w:fldChar w:fldCharType="separate"/>
        </w:r>
        <w:r w:rsidR="00660870">
          <w:rPr>
            <w:noProof/>
            <w:webHidden/>
          </w:rPr>
          <w:t>4</w:t>
        </w:r>
        <w:r w:rsidR="00660870">
          <w:rPr>
            <w:noProof/>
            <w:webHidden/>
          </w:rPr>
          <w:fldChar w:fldCharType="end"/>
        </w:r>
      </w:hyperlink>
    </w:p>
    <w:p w14:paraId="3E68803A" w14:textId="77777777" w:rsidR="00660870" w:rsidRDefault="00660870" w:rsidP="00660870">
      <w:pPr>
        <w:rPr>
          <w:u w:val="single"/>
        </w:rPr>
      </w:pPr>
      <w:r>
        <w:rPr>
          <w:u w:val="single"/>
        </w:rPr>
        <w:t>Relatório Final do Projecto</w:t>
      </w:r>
    </w:p>
    <w:p w14:paraId="4A0C18FF" w14:textId="77777777" w:rsidR="00731D62" w:rsidRPr="00A40D86" w:rsidRDefault="007453AB" w:rsidP="00660870">
      <w:pPr>
        <w:rPr>
          <w:u w:val="single"/>
        </w:rPr>
      </w:pPr>
      <w:r>
        <w:rPr>
          <w:u w:val="single"/>
        </w:rPr>
        <w:t>Este documento contém um relato de todas as actividades (informações mais relevantes) já feitas desde o inicio do projecto até a sua finalização.</w:t>
      </w:r>
    </w:p>
    <w:p w14:paraId="4D27C601" w14:textId="77777777" w:rsidR="00A647EE" w:rsidRPr="00A647EE" w:rsidRDefault="00A647EE" w:rsidP="00A647EE">
      <w:pPr>
        <w:rPr>
          <w:rFonts w:eastAsiaTheme="minorEastAsia"/>
        </w:rPr>
      </w:pPr>
    </w:p>
    <w:p w14:paraId="09E3E643" w14:textId="77777777" w:rsidR="004E2366" w:rsidRDefault="00472C6D" w:rsidP="00A647EE">
      <w:pPr>
        <w:pStyle w:val="TOC1"/>
      </w:pPr>
      <w:hyperlink w:anchor="_Toc310363828" w:history="1">
        <w:r w:rsidR="004E2366" w:rsidRPr="007677EB">
          <w:rPr>
            <w:rStyle w:val="Hyperlink"/>
          </w:rPr>
          <w:t>4.</w:t>
        </w:r>
        <w:r w:rsidR="004E2366">
          <w:rPr>
            <w:rFonts w:asciiTheme="minorHAnsi" w:eastAsiaTheme="minorEastAsia" w:hAnsiTheme="minorHAnsi" w:cstheme="minorBidi"/>
            <w:sz w:val="22"/>
            <w:szCs w:val="22"/>
          </w:rPr>
          <w:tab/>
        </w:r>
        <w:r w:rsidR="004E2366" w:rsidRPr="007677EB">
          <w:rPr>
            <w:rStyle w:val="Hyperlink"/>
          </w:rPr>
          <w:t>Plano de Aceitação</w:t>
        </w:r>
        <w:r w:rsidR="004E2366">
          <w:rPr>
            <w:webHidden/>
          </w:rPr>
          <w:tab/>
        </w:r>
        <w:r w:rsidR="00A2509D">
          <w:rPr>
            <w:webHidden/>
          </w:rPr>
          <w:fldChar w:fldCharType="begin"/>
        </w:r>
        <w:r w:rsidR="004E2366">
          <w:rPr>
            <w:webHidden/>
          </w:rPr>
          <w:instrText xml:space="preserve"> PAGEREF _Toc310363828 \h </w:instrText>
        </w:r>
        <w:r w:rsidR="00A2509D">
          <w:rPr>
            <w:webHidden/>
          </w:rPr>
        </w:r>
        <w:r w:rsidR="00A2509D">
          <w:rPr>
            <w:webHidden/>
          </w:rPr>
          <w:fldChar w:fldCharType="separate"/>
        </w:r>
        <w:r w:rsidR="004E2366">
          <w:rPr>
            <w:webHidden/>
          </w:rPr>
          <w:t>4</w:t>
        </w:r>
        <w:r w:rsidR="00A2509D">
          <w:rPr>
            <w:webHidden/>
          </w:rPr>
          <w:fldChar w:fldCharType="end"/>
        </w:r>
      </w:hyperlink>
    </w:p>
    <w:p w14:paraId="07056046" w14:textId="77777777" w:rsidR="00342234" w:rsidRDefault="007453AB" w:rsidP="003372A3">
      <w:pPr>
        <w:rPr>
          <w:rFonts w:eastAsiaTheme="minorEastAsia"/>
          <w:u w:val="single"/>
        </w:rPr>
      </w:pPr>
      <w:r>
        <w:rPr>
          <w:rFonts w:eastAsiaTheme="minorEastAsia"/>
          <w:u w:val="single"/>
        </w:rPr>
        <w:t>O plano  de aceitação do produto descreve como o cliente avaliará os artefactos do produto liberado do projecto para determinar se os artefactos atendem a um conjunto predefinido no mesmo.</w:t>
      </w:r>
    </w:p>
    <w:p w14:paraId="744B1F4A" w14:textId="77777777" w:rsidR="007453AB" w:rsidRPr="008E0B71" w:rsidRDefault="007453AB" w:rsidP="003372A3">
      <w:pPr>
        <w:rPr>
          <w:rFonts w:eastAsiaTheme="minorEastAsia"/>
          <w:u w:val="single"/>
        </w:rPr>
      </w:pPr>
    </w:p>
    <w:p w14:paraId="00FC4D20" w14:textId="77777777" w:rsidR="004E2366" w:rsidRDefault="00472C6D">
      <w:pPr>
        <w:pStyle w:val="TOC2"/>
        <w:tabs>
          <w:tab w:val="left" w:pos="960"/>
          <w:tab w:val="right" w:leader="dot" w:pos="9060"/>
        </w:tabs>
      </w:pPr>
      <w:hyperlink w:anchor="_Toc310363829" w:history="1">
        <w:r w:rsidR="004E2366" w:rsidRPr="007677EB">
          <w:rPr>
            <w:rStyle w:val="Hyperlink"/>
            <w:noProof/>
          </w:rPr>
          <w:t>4.1</w:t>
        </w:r>
        <w:r w:rsidR="004E2366">
          <w:rPr>
            <w:rFonts w:asciiTheme="minorHAnsi" w:eastAsiaTheme="minorEastAsia" w:hAnsiTheme="minorHAnsi" w:cstheme="minorBidi"/>
            <w:smallCaps w:val="0"/>
            <w:noProof/>
            <w:sz w:val="22"/>
            <w:szCs w:val="22"/>
          </w:rPr>
          <w:tab/>
        </w:r>
        <w:r w:rsidR="004E2366" w:rsidRPr="007677EB">
          <w:rPr>
            <w:rStyle w:val="Hyperlink"/>
            <w:noProof/>
          </w:rPr>
          <w:t>Critérios de Aceitação</w:t>
        </w:r>
        <w:r w:rsidR="004E2366">
          <w:rPr>
            <w:noProof/>
            <w:webHidden/>
          </w:rPr>
          <w:tab/>
        </w:r>
        <w:r w:rsidR="00A2509D">
          <w:rPr>
            <w:noProof/>
            <w:webHidden/>
          </w:rPr>
          <w:fldChar w:fldCharType="begin"/>
        </w:r>
        <w:r w:rsidR="004E2366">
          <w:rPr>
            <w:noProof/>
            <w:webHidden/>
          </w:rPr>
          <w:instrText xml:space="preserve"> PAGEREF _Toc310363829 \h </w:instrText>
        </w:r>
        <w:r w:rsidR="00A2509D">
          <w:rPr>
            <w:noProof/>
            <w:webHidden/>
          </w:rPr>
        </w:r>
        <w:r w:rsidR="00A2509D">
          <w:rPr>
            <w:noProof/>
            <w:webHidden/>
          </w:rPr>
          <w:fldChar w:fldCharType="separate"/>
        </w:r>
        <w:r w:rsidR="004E2366">
          <w:rPr>
            <w:noProof/>
            <w:webHidden/>
          </w:rPr>
          <w:t>4</w:t>
        </w:r>
        <w:r w:rsidR="00A2509D">
          <w:rPr>
            <w:noProof/>
            <w:webHidden/>
          </w:rPr>
          <w:fldChar w:fldCharType="end"/>
        </w:r>
      </w:hyperlink>
    </w:p>
    <w:p w14:paraId="6A27862F" w14:textId="62FCF631" w:rsidR="00BB1A18" w:rsidRDefault="007453AB" w:rsidP="00A40D86">
      <w:pPr>
        <w:rPr>
          <w:rFonts w:eastAsiaTheme="minorEastAsia"/>
        </w:rPr>
      </w:pPr>
      <w:r>
        <w:rPr>
          <w:rFonts w:eastAsiaTheme="minorEastAsia"/>
        </w:rPr>
        <w:t>D</w:t>
      </w:r>
      <w:r w:rsidR="00BB1A18">
        <w:rPr>
          <w:rFonts w:eastAsiaTheme="minorEastAsia"/>
        </w:rPr>
        <w:t>eterminam as circunst</w:t>
      </w:r>
      <w:r w:rsidR="00B00A50">
        <w:rPr>
          <w:rFonts w:eastAsiaTheme="minorEastAsia"/>
        </w:rPr>
        <w:t>â</w:t>
      </w:r>
      <w:r w:rsidR="00BB1A18">
        <w:rPr>
          <w:rFonts w:eastAsiaTheme="minorEastAsia"/>
        </w:rPr>
        <w:t xml:space="preserve">ncias sob </w:t>
      </w:r>
      <w:r w:rsidR="00B00A50">
        <w:rPr>
          <w:rFonts w:eastAsiaTheme="minorEastAsia"/>
        </w:rPr>
        <w:t>a</w:t>
      </w:r>
      <w:r w:rsidR="00BB1A18">
        <w:rPr>
          <w:rFonts w:eastAsiaTheme="minorEastAsia"/>
        </w:rPr>
        <w:t xml:space="preserve">s quais o cliente aceitará o resultado final do projecto. </w:t>
      </w:r>
    </w:p>
    <w:p w14:paraId="0953B6CF" w14:textId="77777777" w:rsidR="00BB1A18" w:rsidRDefault="00BB1A18" w:rsidP="00A40D86">
      <w:pPr>
        <w:rPr>
          <w:rFonts w:eastAsiaTheme="minorEastAsia"/>
        </w:rPr>
      </w:pPr>
    </w:p>
    <w:p w14:paraId="6B98DA32" w14:textId="77777777" w:rsidR="00BB1A18" w:rsidRDefault="00BB1A18" w:rsidP="00A40D86">
      <w:pPr>
        <w:rPr>
          <w:rFonts w:eastAsiaTheme="minorEastAsia"/>
        </w:rPr>
      </w:pPr>
      <w:r>
        <w:rPr>
          <w:rFonts w:eastAsiaTheme="minorEastAsia"/>
        </w:rPr>
        <w:t>Os mesmos são:</w:t>
      </w:r>
    </w:p>
    <w:p w14:paraId="61F79670" w14:textId="185AD0D9" w:rsidR="00BB1A18" w:rsidRPr="00BB1A18" w:rsidRDefault="00BB1A18" w:rsidP="00BB1A18">
      <w:pPr>
        <w:pStyle w:val="ListParagraph"/>
        <w:numPr>
          <w:ilvl w:val="0"/>
          <w:numId w:val="45"/>
        </w:numPr>
        <w:rPr>
          <w:rFonts w:eastAsiaTheme="minorEastAsia"/>
        </w:rPr>
      </w:pPr>
      <w:r>
        <w:t xml:space="preserve">Propositura </w:t>
      </w:r>
      <w:r w:rsidR="00B00A50">
        <w:t>P</w:t>
      </w:r>
      <w:r>
        <w:t xml:space="preserve">rocedural e </w:t>
      </w:r>
      <w:r w:rsidR="00B00A50">
        <w:t>F</w:t>
      </w:r>
      <w:r>
        <w:t>inanceira;</w:t>
      </w:r>
    </w:p>
    <w:p w14:paraId="725344A4" w14:textId="0FA442FB" w:rsidR="00BB1A18" w:rsidRDefault="00BB1A18" w:rsidP="00BB1A18">
      <w:pPr>
        <w:pStyle w:val="ListParagraph"/>
        <w:numPr>
          <w:ilvl w:val="0"/>
          <w:numId w:val="45"/>
        </w:numPr>
        <w:rPr>
          <w:rFonts w:eastAsiaTheme="minorEastAsia"/>
        </w:rPr>
      </w:pPr>
      <w:r>
        <w:rPr>
          <w:rFonts w:eastAsiaTheme="minorEastAsia"/>
        </w:rPr>
        <w:t xml:space="preserve">Documento de </w:t>
      </w:r>
      <w:r w:rsidR="00B00A50">
        <w:rPr>
          <w:rFonts w:eastAsiaTheme="minorEastAsia"/>
        </w:rPr>
        <w:t>R</w:t>
      </w:r>
      <w:r>
        <w:rPr>
          <w:rFonts w:eastAsiaTheme="minorEastAsia"/>
        </w:rPr>
        <w:t>equisitos;</w:t>
      </w:r>
    </w:p>
    <w:p w14:paraId="7F7D2E60" w14:textId="77777777" w:rsidR="00BB1A18" w:rsidRDefault="00BB1A18" w:rsidP="00BB1A18">
      <w:pPr>
        <w:pStyle w:val="ListParagraph"/>
        <w:numPr>
          <w:ilvl w:val="0"/>
          <w:numId w:val="45"/>
        </w:numPr>
        <w:rPr>
          <w:rFonts w:eastAsiaTheme="minorEastAsia"/>
        </w:rPr>
      </w:pPr>
      <w:r>
        <w:rPr>
          <w:rFonts w:eastAsiaTheme="minorEastAsia"/>
        </w:rPr>
        <w:t>Projecto;</w:t>
      </w:r>
    </w:p>
    <w:p w14:paraId="0069212C" w14:textId="77777777" w:rsidR="00516372" w:rsidRDefault="00516372" w:rsidP="00BB1A18">
      <w:pPr>
        <w:pStyle w:val="ListParagraph"/>
        <w:numPr>
          <w:ilvl w:val="0"/>
          <w:numId w:val="45"/>
        </w:numPr>
        <w:rPr>
          <w:rFonts w:eastAsiaTheme="minorEastAsia"/>
        </w:rPr>
      </w:pPr>
      <w:r w:rsidRPr="00516372">
        <w:rPr>
          <w:rFonts w:eastAsiaTheme="minorEastAsia"/>
        </w:rPr>
        <w:t xml:space="preserve">Documento de Gestão de </w:t>
      </w:r>
      <w:r>
        <w:rPr>
          <w:rFonts w:eastAsiaTheme="minorEastAsia"/>
        </w:rPr>
        <w:t>C</w:t>
      </w:r>
      <w:r w:rsidRPr="00516372">
        <w:rPr>
          <w:rFonts w:eastAsiaTheme="minorEastAsia"/>
        </w:rPr>
        <w:t>onfigurações;</w:t>
      </w:r>
    </w:p>
    <w:p w14:paraId="5C2A580B" w14:textId="11A57682" w:rsidR="00BB1A18" w:rsidRDefault="00BB1A18" w:rsidP="00BB1A18">
      <w:pPr>
        <w:pStyle w:val="ListParagraph"/>
        <w:numPr>
          <w:ilvl w:val="0"/>
          <w:numId w:val="45"/>
        </w:numPr>
        <w:rPr>
          <w:rFonts w:eastAsiaTheme="minorEastAsia"/>
        </w:rPr>
      </w:pPr>
      <w:r>
        <w:rPr>
          <w:rFonts w:eastAsiaTheme="minorEastAsia"/>
        </w:rPr>
        <w:t xml:space="preserve">Relatório de </w:t>
      </w:r>
      <w:r w:rsidR="00B00A50">
        <w:rPr>
          <w:rFonts w:eastAsiaTheme="minorEastAsia"/>
        </w:rPr>
        <w:t>C</w:t>
      </w:r>
      <w:r>
        <w:rPr>
          <w:rFonts w:eastAsiaTheme="minorEastAsia"/>
        </w:rPr>
        <w:t xml:space="preserve">rescimento do </w:t>
      </w:r>
      <w:r w:rsidR="00B00A50">
        <w:rPr>
          <w:rFonts w:eastAsiaTheme="minorEastAsia"/>
        </w:rPr>
        <w:t>P</w:t>
      </w:r>
      <w:r>
        <w:rPr>
          <w:rFonts w:eastAsiaTheme="minorEastAsia"/>
        </w:rPr>
        <w:t>rojecto;</w:t>
      </w:r>
    </w:p>
    <w:p w14:paraId="5F808DA4" w14:textId="4B0757CD" w:rsidR="00BB1A18" w:rsidRPr="00BB1A18" w:rsidRDefault="00BB1A18" w:rsidP="00BB1A18">
      <w:pPr>
        <w:pStyle w:val="ListParagraph"/>
        <w:numPr>
          <w:ilvl w:val="0"/>
          <w:numId w:val="45"/>
        </w:numPr>
        <w:rPr>
          <w:rFonts w:eastAsiaTheme="minorEastAsia"/>
        </w:rPr>
      </w:pPr>
      <w:r>
        <w:rPr>
          <w:rFonts w:eastAsiaTheme="minorEastAsia"/>
        </w:rPr>
        <w:t xml:space="preserve">Manual do </w:t>
      </w:r>
      <w:r w:rsidR="00B00A50">
        <w:rPr>
          <w:rFonts w:eastAsiaTheme="minorEastAsia"/>
        </w:rPr>
        <w:t>U</w:t>
      </w:r>
      <w:r>
        <w:rPr>
          <w:rFonts w:eastAsiaTheme="minorEastAsia"/>
        </w:rPr>
        <w:t>suário.</w:t>
      </w:r>
    </w:p>
    <w:p w14:paraId="61C6A72A" w14:textId="77777777" w:rsidR="00BB1A18" w:rsidRPr="00A40D86" w:rsidRDefault="00BB1A18" w:rsidP="00A40D86">
      <w:pPr>
        <w:rPr>
          <w:rFonts w:eastAsiaTheme="minorEastAsia"/>
        </w:rPr>
      </w:pPr>
    </w:p>
    <w:p w14:paraId="1D07E741" w14:textId="77777777" w:rsidR="004E2366" w:rsidRDefault="00472C6D">
      <w:pPr>
        <w:pStyle w:val="TOC2"/>
        <w:tabs>
          <w:tab w:val="left" w:pos="960"/>
          <w:tab w:val="right" w:leader="dot" w:pos="9060"/>
        </w:tabs>
      </w:pPr>
      <w:hyperlink w:anchor="_Toc310363830" w:history="1">
        <w:r w:rsidR="004E2366" w:rsidRPr="007677EB">
          <w:rPr>
            <w:rStyle w:val="Hyperlink"/>
            <w:noProof/>
          </w:rPr>
          <w:t>4.2</w:t>
        </w:r>
        <w:r w:rsidR="004E2366">
          <w:rPr>
            <w:rFonts w:asciiTheme="minorHAnsi" w:eastAsiaTheme="minorEastAsia" w:hAnsiTheme="minorHAnsi" w:cstheme="minorBidi"/>
            <w:smallCaps w:val="0"/>
            <w:noProof/>
            <w:sz w:val="22"/>
            <w:szCs w:val="22"/>
          </w:rPr>
          <w:tab/>
        </w:r>
        <w:r w:rsidR="004E2366" w:rsidRPr="007677EB">
          <w:rPr>
            <w:rStyle w:val="Hyperlink"/>
            <w:noProof/>
          </w:rPr>
          <w:t>Registro do Status da Aceitação</w:t>
        </w:r>
        <w:r w:rsidR="004E2366">
          <w:rPr>
            <w:noProof/>
            <w:webHidden/>
          </w:rPr>
          <w:tab/>
        </w:r>
        <w:r w:rsidR="00A2509D">
          <w:rPr>
            <w:noProof/>
            <w:webHidden/>
          </w:rPr>
          <w:fldChar w:fldCharType="begin"/>
        </w:r>
        <w:r w:rsidR="004E2366">
          <w:rPr>
            <w:noProof/>
            <w:webHidden/>
          </w:rPr>
          <w:instrText xml:space="preserve"> PAGEREF _Toc310363830 \h </w:instrText>
        </w:r>
        <w:r w:rsidR="00A2509D">
          <w:rPr>
            <w:noProof/>
            <w:webHidden/>
          </w:rPr>
        </w:r>
        <w:r w:rsidR="00A2509D">
          <w:rPr>
            <w:noProof/>
            <w:webHidden/>
          </w:rPr>
          <w:fldChar w:fldCharType="separate"/>
        </w:r>
        <w:r w:rsidR="004E2366">
          <w:rPr>
            <w:noProof/>
            <w:webHidden/>
          </w:rPr>
          <w:t>5</w:t>
        </w:r>
        <w:r w:rsidR="00A2509D">
          <w:rPr>
            <w:noProof/>
            <w:webHidden/>
          </w:rPr>
          <w:fldChar w:fldCharType="end"/>
        </w:r>
      </w:hyperlink>
    </w:p>
    <w:p w14:paraId="533F58CB" w14:textId="77777777" w:rsidR="00636DED" w:rsidRDefault="00636DED" w:rsidP="00636DED">
      <w:pPr>
        <w:rPr>
          <w:rFonts w:eastAsiaTheme="minorEastAsia"/>
        </w:rPr>
      </w:pPr>
    </w:p>
    <w:p w14:paraId="403E35B8" w14:textId="77777777" w:rsidR="00FB59BA" w:rsidRDefault="00FB59BA" w:rsidP="00FB59BA">
      <w:pPr>
        <w:pStyle w:val="Heading2"/>
        <w:tabs>
          <w:tab w:val="clear" w:pos="0"/>
          <w:tab w:val="num" w:pos="576"/>
        </w:tabs>
        <w:ind w:left="576" w:hanging="576"/>
      </w:pPr>
      <w:r>
        <w:t>Registro do Status da Aceitação</w:t>
      </w:r>
    </w:p>
    <w:p w14:paraId="2D9FA2BF" w14:textId="77777777" w:rsidR="00FB59BA" w:rsidRDefault="00FB59BA" w:rsidP="00FB59BA">
      <w:pPr>
        <w:rPr>
          <w:i/>
          <w:color w:val="0000FF"/>
        </w:rPr>
      </w:pPr>
      <w:r>
        <w:rPr>
          <w:i/>
          <w:color w:val="0000FF"/>
        </w:rPr>
        <w:t>Planilha de Status da Aceitação</w:t>
      </w:r>
    </w:p>
    <w:tbl>
      <w:tblPr>
        <w:tblStyle w:val="TableGrid"/>
        <w:tblW w:w="0" w:type="auto"/>
        <w:tblLook w:val="04A0" w:firstRow="1" w:lastRow="0" w:firstColumn="1" w:lastColumn="0" w:noHBand="0" w:noVBand="1"/>
      </w:tblPr>
      <w:tblGrid>
        <w:gridCol w:w="3397"/>
        <w:gridCol w:w="2683"/>
        <w:gridCol w:w="2980"/>
      </w:tblGrid>
      <w:tr w:rsidR="00FB59BA" w14:paraId="4C37AFB2" w14:textId="77777777" w:rsidTr="00516372">
        <w:tc>
          <w:tcPr>
            <w:tcW w:w="3397" w:type="dxa"/>
          </w:tcPr>
          <w:p w14:paraId="60333720" w14:textId="77777777" w:rsidR="00FB59BA" w:rsidRPr="0065409E" w:rsidRDefault="00FB59BA" w:rsidP="00C17572">
            <w:pPr>
              <w:jc w:val="center"/>
              <w:rPr>
                <w:b/>
                <w:iCs/>
                <w:color w:val="0000FF"/>
              </w:rPr>
            </w:pPr>
            <w:r w:rsidRPr="0065409E">
              <w:rPr>
                <w:b/>
                <w:iCs/>
                <w:color w:val="0000FF"/>
              </w:rPr>
              <w:t>Entrega</w:t>
            </w:r>
          </w:p>
        </w:tc>
        <w:tc>
          <w:tcPr>
            <w:tcW w:w="2683" w:type="dxa"/>
          </w:tcPr>
          <w:p w14:paraId="27D6BA3E" w14:textId="77777777" w:rsidR="00FB59BA" w:rsidRPr="0065409E" w:rsidRDefault="00FB59BA" w:rsidP="00C17572">
            <w:pPr>
              <w:jc w:val="center"/>
              <w:rPr>
                <w:b/>
                <w:iCs/>
                <w:color w:val="0000FF"/>
              </w:rPr>
            </w:pPr>
            <w:r>
              <w:rPr>
                <w:b/>
                <w:iCs/>
                <w:color w:val="0000FF"/>
              </w:rPr>
              <w:t>Data</w:t>
            </w:r>
          </w:p>
        </w:tc>
        <w:tc>
          <w:tcPr>
            <w:tcW w:w="2980" w:type="dxa"/>
          </w:tcPr>
          <w:p w14:paraId="73B39A69" w14:textId="77777777" w:rsidR="00FB59BA" w:rsidRPr="0065409E" w:rsidRDefault="00FB59BA" w:rsidP="00C17572">
            <w:pPr>
              <w:jc w:val="center"/>
              <w:rPr>
                <w:b/>
                <w:iCs/>
                <w:color w:val="0000FF"/>
              </w:rPr>
            </w:pPr>
            <w:r w:rsidRPr="0065409E">
              <w:rPr>
                <w:b/>
                <w:iCs/>
                <w:color w:val="0000FF"/>
              </w:rPr>
              <w:t>Status</w:t>
            </w:r>
          </w:p>
        </w:tc>
      </w:tr>
      <w:tr w:rsidR="00FB59BA" w14:paraId="0B2AE935" w14:textId="77777777" w:rsidTr="00516372">
        <w:tc>
          <w:tcPr>
            <w:tcW w:w="3397" w:type="dxa"/>
          </w:tcPr>
          <w:p w14:paraId="0F5C1BC1" w14:textId="77777777" w:rsidR="00FB59BA" w:rsidRPr="0065409E" w:rsidRDefault="00BB1A18" w:rsidP="00C17572">
            <w:pPr>
              <w:rPr>
                <w:i/>
                <w:color w:val="0000FF"/>
              </w:rPr>
            </w:pPr>
            <w:r>
              <w:t xml:space="preserve">Propositura </w:t>
            </w:r>
            <w:r w:rsidR="00FE59B3">
              <w:t>P</w:t>
            </w:r>
            <w:r>
              <w:t xml:space="preserve">rocedural e </w:t>
            </w:r>
            <w:r w:rsidR="00FE59B3">
              <w:t>F</w:t>
            </w:r>
            <w:r>
              <w:t>inanceira</w:t>
            </w:r>
          </w:p>
        </w:tc>
        <w:tc>
          <w:tcPr>
            <w:tcW w:w="2683" w:type="dxa"/>
          </w:tcPr>
          <w:p w14:paraId="5BA177A7" w14:textId="77777777" w:rsidR="00FB59BA" w:rsidRDefault="006504F0" w:rsidP="00C17572">
            <w:pPr>
              <w:rPr>
                <w:iCs/>
                <w:color w:val="0000FF"/>
              </w:rPr>
            </w:pPr>
            <w:r>
              <w:rPr>
                <w:iCs/>
                <w:color w:val="0000FF"/>
              </w:rPr>
              <w:t>02/09/2018</w:t>
            </w:r>
          </w:p>
        </w:tc>
        <w:tc>
          <w:tcPr>
            <w:tcW w:w="2980" w:type="dxa"/>
          </w:tcPr>
          <w:p w14:paraId="5C7838E1" w14:textId="340B6FC8" w:rsidR="00FB59BA" w:rsidRDefault="00B919F7" w:rsidP="00C17572">
            <w:pPr>
              <w:rPr>
                <w:iCs/>
                <w:color w:val="0000FF"/>
              </w:rPr>
            </w:pPr>
            <w:r>
              <w:rPr>
                <w:iCs/>
                <w:color w:val="0000FF"/>
              </w:rPr>
              <w:t>Entregue</w:t>
            </w:r>
          </w:p>
        </w:tc>
      </w:tr>
      <w:tr w:rsidR="00FB59BA" w14:paraId="3DB357AE" w14:textId="77777777" w:rsidTr="00516372">
        <w:tc>
          <w:tcPr>
            <w:tcW w:w="3397" w:type="dxa"/>
          </w:tcPr>
          <w:p w14:paraId="08414516" w14:textId="77777777" w:rsidR="00FB59BA" w:rsidRPr="0065409E" w:rsidRDefault="00BB1A18" w:rsidP="00C17572">
            <w:pPr>
              <w:rPr>
                <w:i/>
                <w:color w:val="0000FF"/>
              </w:rPr>
            </w:pPr>
            <w:r>
              <w:rPr>
                <w:rFonts w:eastAsiaTheme="minorEastAsia"/>
              </w:rPr>
              <w:t xml:space="preserve">Documento de </w:t>
            </w:r>
            <w:r w:rsidR="00FE59B3">
              <w:rPr>
                <w:rFonts w:eastAsiaTheme="minorEastAsia"/>
              </w:rPr>
              <w:t>R</w:t>
            </w:r>
            <w:r>
              <w:rPr>
                <w:rFonts w:eastAsiaTheme="minorEastAsia"/>
              </w:rPr>
              <w:t xml:space="preserve">equisitos </w:t>
            </w:r>
          </w:p>
        </w:tc>
        <w:tc>
          <w:tcPr>
            <w:tcW w:w="2683" w:type="dxa"/>
          </w:tcPr>
          <w:p w14:paraId="4B0424A0" w14:textId="77777777" w:rsidR="00FB59BA" w:rsidRDefault="006504F0" w:rsidP="00C17572">
            <w:pPr>
              <w:rPr>
                <w:iCs/>
                <w:color w:val="0000FF"/>
              </w:rPr>
            </w:pPr>
            <w:r>
              <w:rPr>
                <w:iCs/>
                <w:color w:val="0000FF"/>
              </w:rPr>
              <w:t>05/09/2018</w:t>
            </w:r>
          </w:p>
        </w:tc>
        <w:tc>
          <w:tcPr>
            <w:tcW w:w="2980" w:type="dxa"/>
          </w:tcPr>
          <w:p w14:paraId="78FDDA79" w14:textId="418048CA" w:rsidR="00FB59BA" w:rsidRDefault="00B919F7" w:rsidP="00C17572">
            <w:pPr>
              <w:rPr>
                <w:iCs/>
                <w:color w:val="0000FF"/>
              </w:rPr>
            </w:pPr>
            <w:r>
              <w:rPr>
                <w:iCs/>
                <w:color w:val="0000FF"/>
              </w:rPr>
              <w:t>Entregue</w:t>
            </w:r>
          </w:p>
        </w:tc>
      </w:tr>
      <w:tr w:rsidR="00FB59BA" w14:paraId="5658ADEC" w14:textId="77777777" w:rsidTr="00516372">
        <w:tc>
          <w:tcPr>
            <w:tcW w:w="3397" w:type="dxa"/>
          </w:tcPr>
          <w:p w14:paraId="243794A4" w14:textId="77777777" w:rsidR="00FB59BA" w:rsidRDefault="00BB1A18" w:rsidP="00C17572">
            <w:pPr>
              <w:rPr>
                <w:i/>
                <w:color w:val="0000FF"/>
              </w:rPr>
            </w:pPr>
            <w:r>
              <w:rPr>
                <w:rFonts w:eastAsiaTheme="minorEastAsia"/>
              </w:rPr>
              <w:t>Projecto</w:t>
            </w:r>
          </w:p>
        </w:tc>
        <w:tc>
          <w:tcPr>
            <w:tcW w:w="2683" w:type="dxa"/>
          </w:tcPr>
          <w:p w14:paraId="034E16AC" w14:textId="77777777" w:rsidR="00FB59BA" w:rsidRDefault="006504F0" w:rsidP="00C17572">
            <w:pPr>
              <w:rPr>
                <w:iCs/>
                <w:color w:val="0000FF"/>
              </w:rPr>
            </w:pPr>
            <w:r>
              <w:rPr>
                <w:iCs/>
                <w:color w:val="0000FF"/>
              </w:rPr>
              <w:t>07/09/2018</w:t>
            </w:r>
          </w:p>
        </w:tc>
        <w:tc>
          <w:tcPr>
            <w:tcW w:w="2980" w:type="dxa"/>
          </w:tcPr>
          <w:p w14:paraId="65C875B6" w14:textId="637FE28E" w:rsidR="00FB59BA" w:rsidRDefault="00B919F7" w:rsidP="00C17572">
            <w:pPr>
              <w:rPr>
                <w:iCs/>
                <w:color w:val="0000FF"/>
              </w:rPr>
            </w:pPr>
            <w:r>
              <w:rPr>
                <w:iCs/>
                <w:color w:val="0000FF"/>
              </w:rPr>
              <w:t>Em Execução</w:t>
            </w:r>
          </w:p>
        </w:tc>
      </w:tr>
      <w:tr w:rsidR="00516372" w14:paraId="47C802CE" w14:textId="77777777" w:rsidTr="00516372">
        <w:tc>
          <w:tcPr>
            <w:tcW w:w="3397" w:type="dxa"/>
          </w:tcPr>
          <w:p w14:paraId="2315094F" w14:textId="77777777" w:rsidR="00516372" w:rsidRDefault="00516372" w:rsidP="00516372">
            <w:r w:rsidRPr="00F22730">
              <w:t xml:space="preserve">Documento de Gestão de </w:t>
            </w:r>
            <w:r>
              <w:t>C</w:t>
            </w:r>
            <w:r w:rsidRPr="00F22730">
              <w:t>onfigurações</w:t>
            </w:r>
          </w:p>
        </w:tc>
        <w:tc>
          <w:tcPr>
            <w:tcW w:w="2683" w:type="dxa"/>
          </w:tcPr>
          <w:p w14:paraId="7912D59E" w14:textId="77777777" w:rsidR="00516372" w:rsidRDefault="006504F0" w:rsidP="00516372">
            <w:r>
              <w:t>09/09/2018</w:t>
            </w:r>
          </w:p>
        </w:tc>
        <w:tc>
          <w:tcPr>
            <w:tcW w:w="2980" w:type="dxa"/>
          </w:tcPr>
          <w:p w14:paraId="6299F7E5" w14:textId="77777777" w:rsidR="00516372" w:rsidRDefault="00516372" w:rsidP="00516372"/>
        </w:tc>
      </w:tr>
      <w:tr w:rsidR="00BB1A18" w14:paraId="1E5760ED" w14:textId="77777777" w:rsidTr="00516372">
        <w:tc>
          <w:tcPr>
            <w:tcW w:w="3397" w:type="dxa"/>
          </w:tcPr>
          <w:p w14:paraId="5F2060EA" w14:textId="77777777" w:rsidR="00BB1A18" w:rsidRDefault="00BB1A18" w:rsidP="00C17572">
            <w:pPr>
              <w:rPr>
                <w:rFonts w:eastAsiaTheme="minorEastAsia"/>
              </w:rPr>
            </w:pPr>
            <w:r>
              <w:rPr>
                <w:rFonts w:eastAsiaTheme="minorEastAsia"/>
              </w:rPr>
              <w:t xml:space="preserve">Relatório de </w:t>
            </w:r>
            <w:r w:rsidR="00FE59B3">
              <w:rPr>
                <w:rFonts w:eastAsiaTheme="minorEastAsia"/>
              </w:rPr>
              <w:t>C</w:t>
            </w:r>
            <w:r>
              <w:rPr>
                <w:rFonts w:eastAsiaTheme="minorEastAsia"/>
              </w:rPr>
              <w:t xml:space="preserve">rescimento do </w:t>
            </w:r>
            <w:r w:rsidR="00FE59B3">
              <w:rPr>
                <w:rFonts w:eastAsiaTheme="minorEastAsia"/>
              </w:rPr>
              <w:t>P</w:t>
            </w:r>
            <w:r>
              <w:rPr>
                <w:rFonts w:eastAsiaTheme="minorEastAsia"/>
              </w:rPr>
              <w:t>rojecto</w:t>
            </w:r>
          </w:p>
        </w:tc>
        <w:tc>
          <w:tcPr>
            <w:tcW w:w="2683" w:type="dxa"/>
          </w:tcPr>
          <w:p w14:paraId="7832E72B" w14:textId="77777777" w:rsidR="00BB1A18" w:rsidRDefault="006504F0" w:rsidP="00C17572">
            <w:pPr>
              <w:rPr>
                <w:iCs/>
                <w:color w:val="0000FF"/>
              </w:rPr>
            </w:pPr>
            <w:r>
              <w:rPr>
                <w:iCs/>
                <w:color w:val="0000FF"/>
              </w:rPr>
              <w:t>16/09/2018</w:t>
            </w:r>
          </w:p>
        </w:tc>
        <w:tc>
          <w:tcPr>
            <w:tcW w:w="2980" w:type="dxa"/>
          </w:tcPr>
          <w:p w14:paraId="53DB479E" w14:textId="2521088E" w:rsidR="00BB1A18" w:rsidRDefault="00B919F7" w:rsidP="00C17572">
            <w:pPr>
              <w:rPr>
                <w:iCs/>
                <w:color w:val="0000FF"/>
              </w:rPr>
            </w:pPr>
            <w:r>
              <w:rPr>
                <w:iCs/>
                <w:color w:val="0000FF"/>
              </w:rPr>
              <w:t>Entregue</w:t>
            </w:r>
          </w:p>
        </w:tc>
      </w:tr>
      <w:tr w:rsidR="00BB1A18" w14:paraId="38F9E1D3" w14:textId="77777777" w:rsidTr="00516372">
        <w:tc>
          <w:tcPr>
            <w:tcW w:w="3397" w:type="dxa"/>
          </w:tcPr>
          <w:p w14:paraId="192E267D" w14:textId="77777777" w:rsidR="00BB1A18" w:rsidRDefault="00FE59B3" w:rsidP="00C17572">
            <w:pPr>
              <w:rPr>
                <w:rFonts w:eastAsiaTheme="minorEastAsia"/>
              </w:rPr>
            </w:pPr>
            <w:r>
              <w:rPr>
                <w:rFonts w:eastAsiaTheme="minorEastAsia"/>
              </w:rPr>
              <w:t>Manual de Usuário</w:t>
            </w:r>
          </w:p>
        </w:tc>
        <w:tc>
          <w:tcPr>
            <w:tcW w:w="2683" w:type="dxa"/>
          </w:tcPr>
          <w:p w14:paraId="1A873A57" w14:textId="77777777" w:rsidR="00BB1A18" w:rsidRDefault="006504F0" w:rsidP="00C17572">
            <w:pPr>
              <w:rPr>
                <w:iCs/>
                <w:color w:val="0000FF"/>
              </w:rPr>
            </w:pPr>
            <w:r>
              <w:rPr>
                <w:iCs/>
                <w:color w:val="0000FF"/>
              </w:rPr>
              <w:t>11/11/2018</w:t>
            </w:r>
          </w:p>
        </w:tc>
        <w:tc>
          <w:tcPr>
            <w:tcW w:w="2980" w:type="dxa"/>
          </w:tcPr>
          <w:p w14:paraId="50D5E688" w14:textId="77777777" w:rsidR="00BB1A18" w:rsidRDefault="00BB1A18" w:rsidP="00C17572">
            <w:pPr>
              <w:rPr>
                <w:iCs/>
                <w:color w:val="0000FF"/>
              </w:rPr>
            </w:pPr>
            <w:bookmarkStart w:id="1" w:name="_GoBack"/>
            <w:bookmarkEnd w:id="1"/>
          </w:p>
        </w:tc>
      </w:tr>
    </w:tbl>
    <w:p w14:paraId="65591D23" w14:textId="77777777" w:rsidR="00FB59BA" w:rsidRDefault="00FB59BA" w:rsidP="00FB59BA">
      <w:pPr>
        <w:rPr>
          <w:iCs/>
          <w:color w:val="0000FF"/>
        </w:rPr>
      </w:pPr>
    </w:p>
    <w:p w14:paraId="26BFBE7A" w14:textId="77777777" w:rsidR="00FB59BA" w:rsidRDefault="00FB59BA" w:rsidP="00636DED">
      <w:pPr>
        <w:rPr>
          <w:rFonts w:eastAsiaTheme="minorEastAsia"/>
        </w:rPr>
      </w:pPr>
    </w:p>
    <w:p w14:paraId="24FB2457" w14:textId="77777777" w:rsidR="00FB59BA" w:rsidRDefault="00FB59BA" w:rsidP="00636DED">
      <w:pPr>
        <w:rPr>
          <w:rFonts w:eastAsiaTheme="minorEastAsia"/>
        </w:rPr>
      </w:pPr>
    </w:p>
    <w:p w14:paraId="51ADE529" w14:textId="77777777" w:rsidR="00636DED" w:rsidRPr="00636DED" w:rsidRDefault="00636DED" w:rsidP="00636DED">
      <w:pPr>
        <w:rPr>
          <w:rFonts w:eastAsiaTheme="minorEastAsia"/>
        </w:rPr>
      </w:pPr>
    </w:p>
    <w:p w14:paraId="173D41A5" w14:textId="77777777" w:rsidR="004E2366" w:rsidRDefault="00472C6D" w:rsidP="00A647EE">
      <w:pPr>
        <w:pStyle w:val="TOC1"/>
      </w:pPr>
      <w:hyperlink w:anchor="_Toc310363831" w:history="1">
        <w:r w:rsidR="004E2366" w:rsidRPr="007677EB">
          <w:rPr>
            <w:rStyle w:val="Hyperlink"/>
          </w:rPr>
          <w:t>5.</w:t>
        </w:r>
        <w:r w:rsidR="004E2366">
          <w:rPr>
            <w:rFonts w:asciiTheme="minorHAnsi" w:eastAsiaTheme="minorEastAsia" w:hAnsiTheme="minorHAnsi" w:cstheme="minorBidi"/>
            <w:sz w:val="22"/>
            <w:szCs w:val="22"/>
          </w:rPr>
          <w:tab/>
        </w:r>
        <w:r w:rsidR="004E2366" w:rsidRPr="007677EB">
          <w:rPr>
            <w:rStyle w:val="Hyperlink"/>
          </w:rPr>
          <w:t>Exclusões</w:t>
        </w:r>
        <w:r w:rsidR="004E2366">
          <w:rPr>
            <w:webHidden/>
          </w:rPr>
          <w:tab/>
        </w:r>
        <w:r w:rsidR="00A2509D">
          <w:rPr>
            <w:webHidden/>
          </w:rPr>
          <w:fldChar w:fldCharType="begin"/>
        </w:r>
        <w:r w:rsidR="004E2366">
          <w:rPr>
            <w:webHidden/>
          </w:rPr>
          <w:instrText xml:space="preserve"> PAGEREF _Toc310363831 \h </w:instrText>
        </w:r>
        <w:r w:rsidR="00A2509D">
          <w:rPr>
            <w:webHidden/>
          </w:rPr>
        </w:r>
        <w:r w:rsidR="00A2509D">
          <w:rPr>
            <w:webHidden/>
          </w:rPr>
          <w:fldChar w:fldCharType="separate"/>
        </w:r>
        <w:r w:rsidR="004E2366">
          <w:rPr>
            <w:webHidden/>
          </w:rPr>
          <w:t>5</w:t>
        </w:r>
        <w:r w:rsidR="00A2509D">
          <w:rPr>
            <w:webHidden/>
          </w:rPr>
          <w:fldChar w:fldCharType="end"/>
        </w:r>
      </w:hyperlink>
    </w:p>
    <w:p w14:paraId="240C1210" w14:textId="77777777" w:rsidR="003372A3" w:rsidRDefault="00B3311C" w:rsidP="001109AF">
      <w:pPr>
        <w:pStyle w:val="ListParagraph"/>
        <w:numPr>
          <w:ilvl w:val="0"/>
          <w:numId w:val="46"/>
        </w:numPr>
        <w:rPr>
          <w:rFonts w:eastAsiaTheme="minorEastAsia"/>
        </w:rPr>
      </w:pPr>
      <w:r w:rsidRPr="001109AF">
        <w:rPr>
          <w:rFonts w:eastAsiaTheme="minorEastAsia"/>
        </w:rPr>
        <w:t xml:space="preserve">Não existirá nenhum curso de capacitação adicional </w:t>
      </w:r>
      <w:r w:rsidR="001109AF" w:rsidRPr="001109AF">
        <w:rPr>
          <w:rFonts w:eastAsiaTheme="minorEastAsia"/>
        </w:rPr>
        <w:t>de desenvolvimento e manuntencão do sistema, além do já descrito no Manual de Usuário.</w:t>
      </w:r>
    </w:p>
    <w:p w14:paraId="7E1DAF59" w14:textId="77777777" w:rsidR="00710145" w:rsidRDefault="00E55E96" w:rsidP="001109AF">
      <w:pPr>
        <w:pStyle w:val="ListParagraph"/>
        <w:numPr>
          <w:ilvl w:val="0"/>
          <w:numId w:val="46"/>
        </w:numPr>
        <w:rPr>
          <w:rFonts w:eastAsiaTheme="minorEastAsia"/>
        </w:rPr>
      </w:pPr>
      <w:r>
        <w:rPr>
          <w:rFonts w:eastAsiaTheme="minorEastAsia"/>
        </w:rPr>
        <w:t>Não será desenvolvida nenhuma aplicação adicional que auxilia o acesso ao sistema a desenvolver, ou seja, o sistema será totalmente web.</w:t>
      </w:r>
    </w:p>
    <w:p w14:paraId="53DCEABB" w14:textId="71E15A29" w:rsidR="001109AF" w:rsidRDefault="0063379E" w:rsidP="003372A3">
      <w:pPr>
        <w:pStyle w:val="ListParagraph"/>
        <w:numPr>
          <w:ilvl w:val="0"/>
          <w:numId w:val="46"/>
        </w:numPr>
        <w:rPr>
          <w:rFonts w:eastAsiaTheme="minorEastAsia"/>
        </w:rPr>
      </w:pPr>
      <w:r w:rsidRPr="0063379E">
        <w:rPr>
          <w:rFonts w:eastAsiaTheme="minorEastAsia"/>
        </w:rPr>
        <w:t>Não desenvolvido nenhum sistema auxiliar para a gestão de pagamentos</w:t>
      </w:r>
      <w:r>
        <w:rPr>
          <w:rFonts w:eastAsiaTheme="minorEastAsia"/>
        </w:rPr>
        <w:t>.</w:t>
      </w:r>
    </w:p>
    <w:p w14:paraId="5D25FC72" w14:textId="77777777" w:rsidR="0063379E" w:rsidRPr="0063379E" w:rsidRDefault="0063379E" w:rsidP="003372A3">
      <w:pPr>
        <w:pStyle w:val="ListParagraph"/>
        <w:numPr>
          <w:ilvl w:val="0"/>
          <w:numId w:val="46"/>
        </w:numPr>
        <w:rPr>
          <w:rFonts w:eastAsiaTheme="minorEastAsia"/>
        </w:rPr>
      </w:pPr>
    </w:p>
    <w:p w14:paraId="15528C90" w14:textId="77777777" w:rsidR="00636DED" w:rsidRDefault="00636DED" w:rsidP="003372A3">
      <w:pPr>
        <w:rPr>
          <w:rFonts w:eastAsiaTheme="minorEastAsia"/>
        </w:rPr>
      </w:pPr>
    </w:p>
    <w:p w14:paraId="1AE7406A" w14:textId="77777777" w:rsidR="00636DED" w:rsidRDefault="00636DED" w:rsidP="003372A3">
      <w:pPr>
        <w:rPr>
          <w:rFonts w:eastAsiaTheme="minorEastAsia"/>
        </w:rPr>
      </w:pPr>
    </w:p>
    <w:p w14:paraId="349EDCA7" w14:textId="77777777" w:rsidR="00636DED" w:rsidRDefault="00636DED" w:rsidP="003372A3">
      <w:pPr>
        <w:rPr>
          <w:rFonts w:eastAsiaTheme="minorEastAsia"/>
        </w:rPr>
      </w:pPr>
    </w:p>
    <w:p w14:paraId="4D83CAB5" w14:textId="77777777" w:rsidR="00636DED" w:rsidRPr="003372A3" w:rsidRDefault="00636DED" w:rsidP="003372A3">
      <w:pPr>
        <w:rPr>
          <w:rFonts w:eastAsiaTheme="minorEastAsia"/>
        </w:rPr>
      </w:pPr>
    </w:p>
    <w:p w14:paraId="54046C00" w14:textId="77777777" w:rsidR="004E2366" w:rsidRDefault="00472C6D" w:rsidP="00A647EE">
      <w:pPr>
        <w:pStyle w:val="TOC1"/>
      </w:pPr>
      <w:hyperlink w:anchor="_Toc310363832" w:history="1">
        <w:r w:rsidR="004E2366" w:rsidRPr="007677EB">
          <w:rPr>
            <w:rStyle w:val="Hyperlink"/>
          </w:rPr>
          <w:t>6.</w:t>
        </w:r>
        <w:r w:rsidR="004E2366">
          <w:rPr>
            <w:rFonts w:asciiTheme="minorHAnsi" w:eastAsiaTheme="minorEastAsia" w:hAnsiTheme="minorHAnsi" w:cstheme="minorBidi"/>
            <w:sz w:val="22"/>
            <w:szCs w:val="22"/>
          </w:rPr>
          <w:tab/>
        </w:r>
        <w:r w:rsidR="004E2366" w:rsidRPr="007677EB">
          <w:rPr>
            <w:rStyle w:val="Hyperlink"/>
          </w:rPr>
          <w:t>Restrições</w:t>
        </w:r>
        <w:r w:rsidR="004E2366">
          <w:rPr>
            <w:webHidden/>
          </w:rPr>
          <w:tab/>
        </w:r>
        <w:r w:rsidR="00A2509D">
          <w:rPr>
            <w:webHidden/>
          </w:rPr>
          <w:fldChar w:fldCharType="begin"/>
        </w:r>
        <w:r w:rsidR="004E2366">
          <w:rPr>
            <w:webHidden/>
          </w:rPr>
          <w:instrText xml:space="preserve"> PAGEREF _Toc310363832 \h </w:instrText>
        </w:r>
        <w:r w:rsidR="00A2509D">
          <w:rPr>
            <w:webHidden/>
          </w:rPr>
        </w:r>
        <w:r w:rsidR="00A2509D">
          <w:rPr>
            <w:webHidden/>
          </w:rPr>
          <w:fldChar w:fldCharType="separate"/>
        </w:r>
        <w:r w:rsidR="004E2366">
          <w:rPr>
            <w:webHidden/>
          </w:rPr>
          <w:t>5</w:t>
        </w:r>
        <w:r w:rsidR="00A2509D">
          <w:rPr>
            <w:webHidden/>
          </w:rPr>
          <w:fldChar w:fldCharType="end"/>
        </w:r>
      </w:hyperlink>
    </w:p>
    <w:p w14:paraId="48B02B91" w14:textId="77777777" w:rsidR="00636DED" w:rsidRDefault="0014184E" w:rsidP="00E55E96">
      <w:pPr>
        <w:pStyle w:val="ListParagraph"/>
        <w:numPr>
          <w:ilvl w:val="0"/>
          <w:numId w:val="47"/>
        </w:numPr>
        <w:jc w:val="left"/>
        <w:rPr>
          <w:rFonts w:eastAsiaTheme="minorEastAsia"/>
        </w:rPr>
      </w:pPr>
      <w:r w:rsidRPr="00E55E96">
        <w:rPr>
          <w:rFonts w:eastAsiaTheme="minorEastAsia"/>
        </w:rPr>
        <w:t>O sistema a desenvolver deve ser W</w:t>
      </w:r>
      <w:r w:rsidR="0063379E">
        <w:rPr>
          <w:rFonts w:eastAsiaTheme="minorEastAsia"/>
        </w:rPr>
        <w:t>eb</w:t>
      </w:r>
      <w:r w:rsidRPr="00E55E96">
        <w:rPr>
          <w:rFonts w:eastAsiaTheme="minorEastAsia"/>
        </w:rPr>
        <w:t>, assim sendo, é necessário ter acesso à Internet para aceder e usar o sistema.</w:t>
      </w:r>
    </w:p>
    <w:p w14:paraId="29844546" w14:textId="20F3B16A" w:rsidR="0063379E" w:rsidRDefault="0063379E" w:rsidP="00E55E96">
      <w:pPr>
        <w:pStyle w:val="ListParagraph"/>
        <w:numPr>
          <w:ilvl w:val="0"/>
          <w:numId w:val="47"/>
        </w:numPr>
        <w:jc w:val="left"/>
        <w:rPr>
          <w:rFonts w:eastAsiaTheme="minorEastAsia"/>
        </w:rPr>
      </w:pPr>
      <w:r>
        <w:rPr>
          <w:rFonts w:eastAsiaTheme="minorEastAsia"/>
        </w:rPr>
        <w:t>Para ter acesso aos serviços que o sistema oferece, o usuário deverá criar uma conta</w:t>
      </w:r>
      <w:r w:rsidR="00B00A50">
        <w:rPr>
          <w:rFonts w:eastAsiaTheme="minorEastAsia"/>
        </w:rPr>
        <w:t xml:space="preserve"> e acessá - la a partir de um Login</w:t>
      </w:r>
      <w:r>
        <w:rPr>
          <w:rFonts w:eastAsiaTheme="minorEastAsia"/>
        </w:rPr>
        <w:t>.</w:t>
      </w:r>
    </w:p>
    <w:p w14:paraId="3068F200" w14:textId="74E29A36" w:rsidR="005431DA" w:rsidRPr="00E725CA" w:rsidRDefault="005431DA" w:rsidP="005431DA">
      <w:pPr>
        <w:pStyle w:val="ListParagraph"/>
        <w:numPr>
          <w:ilvl w:val="0"/>
          <w:numId w:val="47"/>
        </w:numPr>
        <w:rPr>
          <w:rFonts w:eastAsiaTheme="minorEastAsia"/>
        </w:rPr>
      </w:pPr>
      <w:r>
        <w:rPr>
          <w:bCs/>
          <w:iCs/>
          <w:color w:val="000000"/>
        </w:rPr>
        <w:t>O sistema será desenvolvido utilizando a linguagem de marcação de texto HTML e as linguagens</w:t>
      </w:r>
      <w:r w:rsidR="00B00A50">
        <w:rPr>
          <w:bCs/>
          <w:iCs/>
          <w:color w:val="000000"/>
        </w:rPr>
        <w:t xml:space="preserve"> de programação</w:t>
      </w:r>
      <w:r>
        <w:rPr>
          <w:bCs/>
          <w:iCs/>
          <w:color w:val="000000"/>
        </w:rPr>
        <w:t xml:space="preserve"> JAVASCRIP e PHP.</w:t>
      </w:r>
    </w:p>
    <w:p w14:paraId="526261F9" w14:textId="77777777" w:rsidR="00E55E96" w:rsidRPr="00E55E96" w:rsidRDefault="00E55E96" w:rsidP="005431DA">
      <w:pPr>
        <w:pStyle w:val="ListParagraph"/>
        <w:jc w:val="left"/>
        <w:rPr>
          <w:rFonts w:eastAsiaTheme="minorEastAsia"/>
        </w:rPr>
      </w:pPr>
    </w:p>
    <w:p w14:paraId="23557B9B" w14:textId="77777777" w:rsidR="004E2366" w:rsidRDefault="00472C6D" w:rsidP="00A647EE">
      <w:pPr>
        <w:pStyle w:val="TOC1"/>
      </w:pPr>
      <w:hyperlink w:anchor="_Toc310363833" w:history="1">
        <w:r w:rsidR="004E2366" w:rsidRPr="007677EB">
          <w:rPr>
            <w:rStyle w:val="Hyperlink"/>
          </w:rPr>
          <w:t>7.</w:t>
        </w:r>
        <w:r w:rsidR="004E2366">
          <w:rPr>
            <w:rFonts w:asciiTheme="minorHAnsi" w:eastAsiaTheme="minorEastAsia" w:hAnsiTheme="minorHAnsi" w:cstheme="minorBidi"/>
            <w:sz w:val="22"/>
            <w:szCs w:val="22"/>
          </w:rPr>
          <w:tab/>
        </w:r>
        <w:r w:rsidR="004E2366" w:rsidRPr="007677EB">
          <w:rPr>
            <w:rStyle w:val="Hyperlink"/>
          </w:rPr>
          <w:t>Premissas</w:t>
        </w:r>
        <w:r w:rsidR="004E2366">
          <w:rPr>
            <w:webHidden/>
          </w:rPr>
          <w:tab/>
        </w:r>
        <w:r w:rsidR="00A2509D">
          <w:rPr>
            <w:webHidden/>
          </w:rPr>
          <w:fldChar w:fldCharType="begin"/>
        </w:r>
        <w:r w:rsidR="004E2366">
          <w:rPr>
            <w:webHidden/>
          </w:rPr>
          <w:instrText xml:space="preserve"> PAGEREF _Toc310363833 \h </w:instrText>
        </w:r>
        <w:r w:rsidR="00A2509D">
          <w:rPr>
            <w:webHidden/>
          </w:rPr>
        </w:r>
        <w:r w:rsidR="00A2509D">
          <w:rPr>
            <w:webHidden/>
          </w:rPr>
          <w:fldChar w:fldCharType="separate"/>
        </w:r>
        <w:r w:rsidR="004E2366">
          <w:rPr>
            <w:webHidden/>
          </w:rPr>
          <w:t>5</w:t>
        </w:r>
        <w:r w:rsidR="00A2509D">
          <w:rPr>
            <w:webHidden/>
          </w:rPr>
          <w:fldChar w:fldCharType="end"/>
        </w:r>
      </w:hyperlink>
    </w:p>
    <w:p w14:paraId="21739D3C" w14:textId="77777777" w:rsidR="00636DED" w:rsidRDefault="00660B18" w:rsidP="00E725CA">
      <w:pPr>
        <w:pStyle w:val="ListParagraph"/>
        <w:numPr>
          <w:ilvl w:val="0"/>
          <w:numId w:val="48"/>
        </w:numPr>
        <w:rPr>
          <w:rFonts w:eastAsiaTheme="minorEastAsia"/>
        </w:rPr>
      </w:pPr>
      <w:r w:rsidRPr="00E725CA">
        <w:rPr>
          <w:rFonts w:eastAsiaTheme="minorEastAsia"/>
        </w:rPr>
        <w:t>Ter</w:t>
      </w:r>
      <w:r w:rsidR="00E55E96" w:rsidRPr="00E725CA">
        <w:rPr>
          <w:rFonts w:eastAsiaTheme="minorEastAsia"/>
        </w:rPr>
        <w:t xml:space="preserve"> acesso a inertent;</w:t>
      </w:r>
    </w:p>
    <w:p w14:paraId="6B63DBEA" w14:textId="77777777" w:rsidR="00CC7174" w:rsidRDefault="00CC7174" w:rsidP="00E725CA">
      <w:pPr>
        <w:pStyle w:val="ListParagraph"/>
        <w:numPr>
          <w:ilvl w:val="0"/>
          <w:numId w:val="48"/>
        </w:numPr>
        <w:rPr>
          <w:rFonts w:eastAsiaTheme="minorEastAsia"/>
        </w:rPr>
      </w:pPr>
      <w:r>
        <w:rPr>
          <w:rFonts w:eastAsiaTheme="minorEastAsia"/>
        </w:rPr>
        <w:t>O projecto será elaborado por uma equipe de 5 elementos</w:t>
      </w:r>
      <w:r w:rsidR="00F0045D">
        <w:rPr>
          <w:rFonts w:eastAsiaTheme="minorEastAsia"/>
        </w:rPr>
        <w:t xml:space="preserve"> e deverá ser entregue até o dia 23 de Novembro de 2018;</w:t>
      </w:r>
    </w:p>
    <w:p w14:paraId="096134D2" w14:textId="77777777" w:rsidR="00636DED" w:rsidRPr="00636DED" w:rsidRDefault="00636DED" w:rsidP="00636DED">
      <w:pPr>
        <w:jc w:val="left"/>
        <w:rPr>
          <w:rFonts w:eastAsiaTheme="minorEastAsia"/>
        </w:rPr>
      </w:pPr>
      <w:r w:rsidRPr="00636DED">
        <w:rPr>
          <w:rFonts w:eastAsiaTheme="minorEastAsia"/>
        </w:rPr>
        <w:t xml:space="preserve">    </w:t>
      </w:r>
    </w:p>
    <w:p w14:paraId="713419F4" w14:textId="77777777" w:rsidR="00013A3D" w:rsidRDefault="00A2509D" w:rsidP="001068F5">
      <w:pPr>
        <w:pStyle w:val="TOC1"/>
        <w:sectPr w:rsidR="00013A3D">
          <w:headerReference w:type="default" r:id="rId8"/>
          <w:footerReference w:type="default" r:id="rId9"/>
          <w:pgSz w:w="11906" w:h="16838" w:code="9"/>
          <w:pgMar w:top="1418" w:right="1418" w:bottom="1418" w:left="1418" w:header="680" w:footer="680" w:gutter="0"/>
          <w:cols w:space="720"/>
        </w:sectPr>
      </w:pPr>
      <w:r>
        <w:fldChar w:fldCharType="end"/>
      </w:r>
    </w:p>
    <w:p w14:paraId="76D49249" w14:textId="77777777" w:rsidR="00B90B11" w:rsidRDefault="00B90B11" w:rsidP="00E725CA">
      <w:pPr>
        <w:pStyle w:val="Heading1"/>
        <w:numPr>
          <w:ilvl w:val="0"/>
          <w:numId w:val="0"/>
        </w:numPr>
      </w:pPr>
    </w:p>
    <w:sectPr w:rsidR="00B90B11" w:rsidSect="0035596B">
      <w:headerReference w:type="even" r:id="rId10"/>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49C41" w14:textId="77777777" w:rsidR="00472C6D" w:rsidRDefault="00472C6D">
      <w:r>
        <w:separator/>
      </w:r>
    </w:p>
  </w:endnote>
  <w:endnote w:type="continuationSeparator" w:id="0">
    <w:p w14:paraId="55B22C7E" w14:textId="77777777" w:rsidR="00472C6D" w:rsidRDefault="00472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98" w:type="dxa"/>
      <w:tblBorders>
        <w:top w:val="single" w:sz="4" w:space="0" w:color="auto"/>
      </w:tblBorders>
      <w:tblLayout w:type="fixed"/>
      <w:tblLook w:val="0000" w:firstRow="0" w:lastRow="0" w:firstColumn="0" w:lastColumn="0" w:noHBand="0" w:noVBand="0"/>
    </w:tblPr>
    <w:tblGrid>
      <w:gridCol w:w="3794"/>
      <w:gridCol w:w="1894"/>
      <w:gridCol w:w="3510"/>
    </w:tblGrid>
    <w:tr w:rsidR="001A4EF7" w14:paraId="739E1DAD" w14:textId="77777777">
      <w:trPr>
        <w:cantSplit/>
        <w:trHeight w:val="367"/>
      </w:trPr>
      <w:tc>
        <w:tcPr>
          <w:tcW w:w="3794" w:type="dxa"/>
        </w:tcPr>
        <w:p w14:paraId="0DFE7DA1" w14:textId="77777777" w:rsidR="001A4EF7" w:rsidRDefault="001A4EF7" w:rsidP="0070662B">
          <w:pPr>
            <w:pStyle w:val="Footer"/>
            <w:rPr>
              <w:sz w:val="18"/>
            </w:rPr>
          </w:pPr>
          <w:r>
            <w:rPr>
              <w:sz w:val="18"/>
            </w:rPr>
            <w:t>Declaração de Escopo do Trabalho</w:t>
          </w:r>
        </w:p>
      </w:tc>
      <w:tc>
        <w:tcPr>
          <w:tcW w:w="1894" w:type="dxa"/>
        </w:tcPr>
        <w:p w14:paraId="77263A90" w14:textId="77777777" w:rsidR="001A4EF7" w:rsidRDefault="001A4EF7">
          <w:pPr>
            <w:pStyle w:val="Footer"/>
            <w:jc w:val="center"/>
            <w:rPr>
              <w:sz w:val="18"/>
            </w:rPr>
          </w:pPr>
        </w:p>
      </w:tc>
      <w:tc>
        <w:tcPr>
          <w:tcW w:w="3510" w:type="dxa"/>
        </w:tcPr>
        <w:p w14:paraId="10A1A58B" w14:textId="77777777" w:rsidR="001A4EF7" w:rsidRDefault="001A4EF7">
          <w:pPr>
            <w:pStyle w:val="Footer"/>
            <w:jc w:val="right"/>
            <w:rPr>
              <w:sz w:val="18"/>
            </w:rPr>
          </w:pPr>
          <w:r>
            <w:rPr>
              <w:sz w:val="18"/>
            </w:rPr>
            <w:t xml:space="preserve">Pág.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r>
            <w:rPr>
              <w:rStyle w:val="PageNumber"/>
              <w:sz w:val="18"/>
            </w:rPr>
            <w:t>/</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6</w:t>
          </w:r>
          <w:r>
            <w:rPr>
              <w:rStyle w:val="PageNumber"/>
              <w:sz w:val="18"/>
            </w:rPr>
            <w:fldChar w:fldCharType="end"/>
          </w:r>
          <w:r>
            <w:rPr>
              <w:sz w:val="18"/>
            </w:rPr>
            <w:t xml:space="preserve"> </w:t>
          </w:r>
        </w:p>
        <w:p w14:paraId="24588975" w14:textId="77777777" w:rsidR="001A4EF7" w:rsidRDefault="001A4EF7">
          <w:pPr>
            <w:pStyle w:val="Footer"/>
            <w:jc w:val="right"/>
            <w:rPr>
              <w:sz w:val="18"/>
            </w:rPr>
          </w:pPr>
        </w:p>
      </w:tc>
    </w:tr>
  </w:tbl>
  <w:p w14:paraId="13E55D54" w14:textId="77777777" w:rsidR="001A4EF7" w:rsidRDefault="001A4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9E375" w14:textId="77777777" w:rsidR="00472C6D" w:rsidRDefault="00472C6D">
      <w:r>
        <w:separator/>
      </w:r>
    </w:p>
  </w:footnote>
  <w:footnote w:type="continuationSeparator" w:id="0">
    <w:p w14:paraId="3647286F" w14:textId="77777777" w:rsidR="00472C6D" w:rsidRDefault="00472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E7F8E" w14:textId="77777777" w:rsidR="001A4EF7" w:rsidRDefault="001A4EF7" w:rsidP="0070662B">
    <w:pPr>
      <w:spacing w:before="0" w:after="0"/>
      <w:jc w:val="center"/>
    </w:pPr>
  </w:p>
  <w:p w14:paraId="38402A20" w14:textId="77777777" w:rsidR="001A4EF7" w:rsidRDefault="001A4EF7">
    <w:pPr>
      <w:pStyle w:val="Header"/>
      <w:spacing w:before="0" w:after="0"/>
    </w:pPr>
  </w:p>
  <w:p w14:paraId="109CE8AB" w14:textId="77777777" w:rsidR="001A4EF7" w:rsidRDefault="001A4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8C28F" w14:textId="77777777" w:rsidR="001A4EF7" w:rsidRDefault="001A4EF7">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73609" w14:textId="77777777" w:rsidR="001A4EF7" w:rsidRDefault="001A4E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990480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E940584"/>
    <w:multiLevelType w:val="hybridMultilevel"/>
    <w:tmpl w:val="816226DC"/>
    <w:lvl w:ilvl="0" w:tplc="6B88BFB2">
      <w:start w:val="1"/>
      <w:numFmt w:val="decimal"/>
      <w:lvlText w:val="%1."/>
      <w:lvlJc w:val="left"/>
      <w:pPr>
        <w:tabs>
          <w:tab w:val="num" w:pos="360"/>
        </w:tabs>
        <w:ind w:left="360" w:hanging="360"/>
      </w:pPr>
    </w:lvl>
    <w:lvl w:ilvl="1" w:tplc="AFB8D716" w:tentative="1">
      <w:start w:val="1"/>
      <w:numFmt w:val="lowerLetter"/>
      <w:lvlText w:val="%2."/>
      <w:lvlJc w:val="left"/>
      <w:pPr>
        <w:tabs>
          <w:tab w:val="num" w:pos="1440"/>
        </w:tabs>
        <w:ind w:left="1440" w:hanging="360"/>
      </w:pPr>
    </w:lvl>
    <w:lvl w:ilvl="2" w:tplc="EB48A958" w:tentative="1">
      <w:start w:val="1"/>
      <w:numFmt w:val="lowerRoman"/>
      <w:lvlText w:val="%3."/>
      <w:lvlJc w:val="right"/>
      <w:pPr>
        <w:tabs>
          <w:tab w:val="num" w:pos="2160"/>
        </w:tabs>
        <w:ind w:left="2160" w:hanging="180"/>
      </w:pPr>
    </w:lvl>
    <w:lvl w:ilvl="3" w:tplc="1C66B832" w:tentative="1">
      <w:start w:val="1"/>
      <w:numFmt w:val="decimal"/>
      <w:lvlText w:val="%4."/>
      <w:lvlJc w:val="left"/>
      <w:pPr>
        <w:tabs>
          <w:tab w:val="num" w:pos="2880"/>
        </w:tabs>
        <w:ind w:left="2880" w:hanging="360"/>
      </w:pPr>
    </w:lvl>
    <w:lvl w:ilvl="4" w:tplc="E8F458E4" w:tentative="1">
      <w:start w:val="1"/>
      <w:numFmt w:val="lowerLetter"/>
      <w:lvlText w:val="%5."/>
      <w:lvlJc w:val="left"/>
      <w:pPr>
        <w:tabs>
          <w:tab w:val="num" w:pos="3600"/>
        </w:tabs>
        <w:ind w:left="3600" w:hanging="360"/>
      </w:pPr>
    </w:lvl>
    <w:lvl w:ilvl="5" w:tplc="A498F9F8" w:tentative="1">
      <w:start w:val="1"/>
      <w:numFmt w:val="lowerRoman"/>
      <w:lvlText w:val="%6."/>
      <w:lvlJc w:val="right"/>
      <w:pPr>
        <w:tabs>
          <w:tab w:val="num" w:pos="4320"/>
        </w:tabs>
        <w:ind w:left="4320" w:hanging="180"/>
      </w:pPr>
    </w:lvl>
    <w:lvl w:ilvl="6" w:tplc="2174D3C4" w:tentative="1">
      <w:start w:val="1"/>
      <w:numFmt w:val="decimal"/>
      <w:lvlText w:val="%7."/>
      <w:lvlJc w:val="left"/>
      <w:pPr>
        <w:tabs>
          <w:tab w:val="num" w:pos="5040"/>
        </w:tabs>
        <w:ind w:left="5040" w:hanging="360"/>
      </w:pPr>
    </w:lvl>
    <w:lvl w:ilvl="7" w:tplc="B0A0750A" w:tentative="1">
      <w:start w:val="1"/>
      <w:numFmt w:val="lowerLetter"/>
      <w:lvlText w:val="%8."/>
      <w:lvlJc w:val="left"/>
      <w:pPr>
        <w:tabs>
          <w:tab w:val="num" w:pos="5760"/>
        </w:tabs>
        <w:ind w:left="5760" w:hanging="360"/>
      </w:pPr>
    </w:lvl>
    <w:lvl w:ilvl="8" w:tplc="9586BE46" w:tentative="1">
      <w:start w:val="1"/>
      <w:numFmt w:val="lowerRoman"/>
      <w:lvlText w:val="%9."/>
      <w:lvlJc w:val="right"/>
      <w:pPr>
        <w:tabs>
          <w:tab w:val="num" w:pos="6480"/>
        </w:tabs>
        <w:ind w:left="6480" w:hanging="180"/>
      </w:pPr>
    </w:lvl>
  </w:abstractNum>
  <w:abstractNum w:abstractNumId="7" w15:restartNumberingAfterBreak="0">
    <w:nsid w:val="0ED369AB"/>
    <w:multiLevelType w:val="hybridMultilevel"/>
    <w:tmpl w:val="2ED867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9727F5"/>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7B8121A"/>
    <w:multiLevelType w:val="multilevel"/>
    <w:tmpl w:val="D4B0F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9E80CB8"/>
    <w:multiLevelType w:val="hybridMultilevel"/>
    <w:tmpl w:val="24BC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DAF7DF6"/>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8"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9"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20" w15:restartNumberingAfterBreak="0">
    <w:nsid w:val="333B2A73"/>
    <w:multiLevelType w:val="multilevel"/>
    <w:tmpl w:val="CBAC191A"/>
    <w:lvl w:ilvl="0">
      <w:start w:val="1"/>
      <w:numFmt w:val="bullet"/>
      <w:pStyle w:val="tituloApendice2"/>
      <w:lvlText w:val=""/>
      <w:lvlJc w:val="left"/>
      <w:pPr>
        <w:tabs>
          <w:tab w:val="num" w:pos="473"/>
        </w:tabs>
        <w:ind w:left="226" w:hanging="113"/>
      </w:pPr>
      <w:rPr>
        <w:rFonts w:ascii="Symbol" w:hAnsi="Symbol" w:hint="default"/>
      </w:rPr>
    </w:lvl>
    <w:lvl w:ilvl="1">
      <w:start w:val="1"/>
      <w:numFmt w:val="upperLetter"/>
      <w:pStyle w:val="tituloApendice2"/>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21" w15:restartNumberingAfterBreak="0">
    <w:nsid w:val="3E37729D"/>
    <w:multiLevelType w:val="hybridMultilevel"/>
    <w:tmpl w:val="83443A58"/>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0855E4"/>
    <w:multiLevelType w:val="hybridMultilevel"/>
    <w:tmpl w:val="AB2E84A6"/>
    <w:lvl w:ilvl="0" w:tplc="8F6464EE">
      <w:start w:val="1"/>
      <w:numFmt w:val="upperLetter"/>
      <w:pStyle w:val="TituloApendice"/>
      <w:lvlText w:val="%1"/>
      <w:lvlJc w:val="left"/>
      <w:pPr>
        <w:tabs>
          <w:tab w:val="num" w:pos="360"/>
        </w:tabs>
        <w:ind w:left="360" w:hanging="360"/>
      </w:pPr>
      <w:rPr>
        <w:rFonts w:ascii="Arial" w:hAnsi="Arial" w:hint="default"/>
        <w:b/>
        <w:i w:val="0"/>
      </w:rPr>
    </w:lvl>
    <w:lvl w:ilvl="1" w:tplc="7AFC730E" w:tentative="1">
      <w:start w:val="1"/>
      <w:numFmt w:val="lowerLetter"/>
      <w:lvlText w:val="%2."/>
      <w:lvlJc w:val="left"/>
      <w:pPr>
        <w:tabs>
          <w:tab w:val="num" w:pos="1440"/>
        </w:tabs>
        <w:ind w:left="1440" w:hanging="360"/>
      </w:pPr>
    </w:lvl>
    <w:lvl w:ilvl="2" w:tplc="6AEC5BBE" w:tentative="1">
      <w:start w:val="1"/>
      <w:numFmt w:val="lowerRoman"/>
      <w:lvlText w:val="%3."/>
      <w:lvlJc w:val="right"/>
      <w:pPr>
        <w:tabs>
          <w:tab w:val="num" w:pos="2160"/>
        </w:tabs>
        <w:ind w:left="2160" w:hanging="180"/>
      </w:pPr>
    </w:lvl>
    <w:lvl w:ilvl="3" w:tplc="15F818A4" w:tentative="1">
      <w:start w:val="1"/>
      <w:numFmt w:val="decimal"/>
      <w:lvlText w:val="%4."/>
      <w:lvlJc w:val="left"/>
      <w:pPr>
        <w:tabs>
          <w:tab w:val="num" w:pos="2880"/>
        </w:tabs>
        <w:ind w:left="2880" w:hanging="360"/>
      </w:pPr>
    </w:lvl>
    <w:lvl w:ilvl="4" w:tplc="CDF0E474" w:tentative="1">
      <w:start w:val="1"/>
      <w:numFmt w:val="lowerLetter"/>
      <w:lvlText w:val="%5."/>
      <w:lvlJc w:val="left"/>
      <w:pPr>
        <w:tabs>
          <w:tab w:val="num" w:pos="3600"/>
        </w:tabs>
        <w:ind w:left="3600" w:hanging="360"/>
      </w:pPr>
    </w:lvl>
    <w:lvl w:ilvl="5" w:tplc="E1286D60" w:tentative="1">
      <w:start w:val="1"/>
      <w:numFmt w:val="lowerRoman"/>
      <w:lvlText w:val="%6."/>
      <w:lvlJc w:val="right"/>
      <w:pPr>
        <w:tabs>
          <w:tab w:val="num" w:pos="4320"/>
        </w:tabs>
        <w:ind w:left="4320" w:hanging="180"/>
      </w:pPr>
    </w:lvl>
    <w:lvl w:ilvl="6" w:tplc="70143F9A" w:tentative="1">
      <w:start w:val="1"/>
      <w:numFmt w:val="decimal"/>
      <w:lvlText w:val="%7."/>
      <w:lvlJc w:val="left"/>
      <w:pPr>
        <w:tabs>
          <w:tab w:val="num" w:pos="5040"/>
        </w:tabs>
        <w:ind w:left="5040" w:hanging="360"/>
      </w:pPr>
    </w:lvl>
    <w:lvl w:ilvl="7" w:tplc="84F8C858" w:tentative="1">
      <w:start w:val="1"/>
      <w:numFmt w:val="lowerLetter"/>
      <w:lvlText w:val="%8."/>
      <w:lvlJc w:val="left"/>
      <w:pPr>
        <w:tabs>
          <w:tab w:val="num" w:pos="5760"/>
        </w:tabs>
        <w:ind w:left="5760" w:hanging="360"/>
      </w:pPr>
    </w:lvl>
    <w:lvl w:ilvl="8" w:tplc="530421DC" w:tentative="1">
      <w:start w:val="1"/>
      <w:numFmt w:val="lowerRoman"/>
      <w:lvlText w:val="%9."/>
      <w:lvlJc w:val="right"/>
      <w:pPr>
        <w:tabs>
          <w:tab w:val="num" w:pos="6480"/>
        </w:tabs>
        <w:ind w:left="6480" w:hanging="180"/>
      </w:pPr>
    </w:lvl>
  </w:abstractNum>
  <w:abstractNum w:abstractNumId="23"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87B52AB"/>
    <w:multiLevelType w:val="hybridMultilevel"/>
    <w:tmpl w:val="5B683E70"/>
    <w:lvl w:ilvl="0" w:tplc="0409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7" w15:restartNumberingAfterBreak="0">
    <w:nsid w:val="543B18F2"/>
    <w:multiLevelType w:val="hybridMultilevel"/>
    <w:tmpl w:val="784EEE5C"/>
    <w:lvl w:ilvl="0" w:tplc="0416000F">
      <w:start w:val="1"/>
      <w:numFmt w:val="decimal"/>
      <w:lvlText w:val="%1."/>
      <w:lvlJc w:val="left"/>
      <w:pPr>
        <w:tabs>
          <w:tab w:val="num" w:pos="1571"/>
        </w:tabs>
        <w:ind w:left="1571" w:hanging="360"/>
      </w:pPr>
    </w:lvl>
    <w:lvl w:ilvl="1" w:tplc="04160019" w:tentative="1">
      <w:start w:val="1"/>
      <w:numFmt w:val="lowerLetter"/>
      <w:lvlText w:val="%2."/>
      <w:lvlJc w:val="left"/>
      <w:pPr>
        <w:tabs>
          <w:tab w:val="num" w:pos="2291"/>
        </w:tabs>
        <w:ind w:left="2291" w:hanging="360"/>
      </w:pPr>
    </w:lvl>
    <w:lvl w:ilvl="2" w:tplc="0416001B" w:tentative="1">
      <w:start w:val="1"/>
      <w:numFmt w:val="lowerRoman"/>
      <w:lvlText w:val="%3."/>
      <w:lvlJc w:val="right"/>
      <w:pPr>
        <w:tabs>
          <w:tab w:val="num" w:pos="3011"/>
        </w:tabs>
        <w:ind w:left="3011" w:hanging="180"/>
      </w:pPr>
    </w:lvl>
    <w:lvl w:ilvl="3" w:tplc="0416000F" w:tentative="1">
      <w:start w:val="1"/>
      <w:numFmt w:val="decimal"/>
      <w:lvlText w:val="%4."/>
      <w:lvlJc w:val="left"/>
      <w:pPr>
        <w:tabs>
          <w:tab w:val="num" w:pos="3731"/>
        </w:tabs>
        <w:ind w:left="3731" w:hanging="360"/>
      </w:pPr>
    </w:lvl>
    <w:lvl w:ilvl="4" w:tplc="04160019" w:tentative="1">
      <w:start w:val="1"/>
      <w:numFmt w:val="lowerLetter"/>
      <w:lvlText w:val="%5."/>
      <w:lvlJc w:val="left"/>
      <w:pPr>
        <w:tabs>
          <w:tab w:val="num" w:pos="4451"/>
        </w:tabs>
        <w:ind w:left="4451" w:hanging="360"/>
      </w:pPr>
    </w:lvl>
    <w:lvl w:ilvl="5" w:tplc="0416001B" w:tentative="1">
      <w:start w:val="1"/>
      <w:numFmt w:val="lowerRoman"/>
      <w:lvlText w:val="%6."/>
      <w:lvlJc w:val="right"/>
      <w:pPr>
        <w:tabs>
          <w:tab w:val="num" w:pos="5171"/>
        </w:tabs>
        <w:ind w:left="5171" w:hanging="180"/>
      </w:pPr>
    </w:lvl>
    <w:lvl w:ilvl="6" w:tplc="0416000F" w:tentative="1">
      <w:start w:val="1"/>
      <w:numFmt w:val="decimal"/>
      <w:lvlText w:val="%7."/>
      <w:lvlJc w:val="left"/>
      <w:pPr>
        <w:tabs>
          <w:tab w:val="num" w:pos="5891"/>
        </w:tabs>
        <w:ind w:left="5891" w:hanging="360"/>
      </w:pPr>
    </w:lvl>
    <w:lvl w:ilvl="7" w:tplc="04160019" w:tentative="1">
      <w:start w:val="1"/>
      <w:numFmt w:val="lowerLetter"/>
      <w:lvlText w:val="%8."/>
      <w:lvlJc w:val="left"/>
      <w:pPr>
        <w:tabs>
          <w:tab w:val="num" w:pos="6611"/>
        </w:tabs>
        <w:ind w:left="6611" w:hanging="360"/>
      </w:pPr>
    </w:lvl>
    <w:lvl w:ilvl="8" w:tplc="0416001B" w:tentative="1">
      <w:start w:val="1"/>
      <w:numFmt w:val="lowerRoman"/>
      <w:lvlText w:val="%9."/>
      <w:lvlJc w:val="right"/>
      <w:pPr>
        <w:tabs>
          <w:tab w:val="num" w:pos="7331"/>
        </w:tabs>
        <w:ind w:left="7331" w:hanging="180"/>
      </w:pPr>
    </w:lvl>
  </w:abstractNum>
  <w:abstractNum w:abstractNumId="28"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2C301D"/>
    <w:multiLevelType w:val="hybridMultilevel"/>
    <w:tmpl w:val="282477BA"/>
    <w:lvl w:ilvl="0" w:tplc="C72456FC">
      <w:start w:val="1"/>
      <w:numFmt w:val="decimal"/>
      <w:lvlText w:val="%1."/>
      <w:lvlJc w:val="left"/>
      <w:pPr>
        <w:tabs>
          <w:tab w:val="num" w:pos="720"/>
        </w:tabs>
        <w:ind w:left="720" w:hanging="360"/>
      </w:pPr>
    </w:lvl>
    <w:lvl w:ilvl="1" w:tplc="6EA42794" w:tentative="1">
      <w:start w:val="1"/>
      <w:numFmt w:val="lowerLetter"/>
      <w:lvlText w:val="%2."/>
      <w:lvlJc w:val="left"/>
      <w:pPr>
        <w:tabs>
          <w:tab w:val="num" w:pos="1440"/>
        </w:tabs>
        <w:ind w:left="1440" w:hanging="360"/>
      </w:pPr>
    </w:lvl>
    <w:lvl w:ilvl="2" w:tplc="C7FA79AC" w:tentative="1">
      <w:start w:val="1"/>
      <w:numFmt w:val="lowerRoman"/>
      <w:lvlText w:val="%3."/>
      <w:lvlJc w:val="right"/>
      <w:pPr>
        <w:tabs>
          <w:tab w:val="num" w:pos="2160"/>
        </w:tabs>
        <w:ind w:left="2160" w:hanging="180"/>
      </w:pPr>
    </w:lvl>
    <w:lvl w:ilvl="3" w:tplc="4B36AABE" w:tentative="1">
      <w:start w:val="1"/>
      <w:numFmt w:val="decimal"/>
      <w:lvlText w:val="%4."/>
      <w:lvlJc w:val="left"/>
      <w:pPr>
        <w:tabs>
          <w:tab w:val="num" w:pos="2880"/>
        </w:tabs>
        <w:ind w:left="2880" w:hanging="360"/>
      </w:pPr>
    </w:lvl>
    <w:lvl w:ilvl="4" w:tplc="E97E456E" w:tentative="1">
      <w:start w:val="1"/>
      <w:numFmt w:val="lowerLetter"/>
      <w:lvlText w:val="%5."/>
      <w:lvlJc w:val="left"/>
      <w:pPr>
        <w:tabs>
          <w:tab w:val="num" w:pos="3600"/>
        </w:tabs>
        <w:ind w:left="3600" w:hanging="360"/>
      </w:pPr>
    </w:lvl>
    <w:lvl w:ilvl="5" w:tplc="19D68BF6" w:tentative="1">
      <w:start w:val="1"/>
      <w:numFmt w:val="lowerRoman"/>
      <w:lvlText w:val="%6."/>
      <w:lvlJc w:val="right"/>
      <w:pPr>
        <w:tabs>
          <w:tab w:val="num" w:pos="4320"/>
        </w:tabs>
        <w:ind w:left="4320" w:hanging="180"/>
      </w:pPr>
    </w:lvl>
    <w:lvl w:ilvl="6" w:tplc="FF9E10F2" w:tentative="1">
      <w:start w:val="1"/>
      <w:numFmt w:val="decimal"/>
      <w:lvlText w:val="%7."/>
      <w:lvlJc w:val="left"/>
      <w:pPr>
        <w:tabs>
          <w:tab w:val="num" w:pos="5040"/>
        </w:tabs>
        <w:ind w:left="5040" w:hanging="360"/>
      </w:pPr>
    </w:lvl>
    <w:lvl w:ilvl="7" w:tplc="8C98096E" w:tentative="1">
      <w:start w:val="1"/>
      <w:numFmt w:val="lowerLetter"/>
      <w:lvlText w:val="%8."/>
      <w:lvlJc w:val="left"/>
      <w:pPr>
        <w:tabs>
          <w:tab w:val="num" w:pos="5760"/>
        </w:tabs>
        <w:ind w:left="5760" w:hanging="360"/>
      </w:pPr>
    </w:lvl>
    <w:lvl w:ilvl="8" w:tplc="24FAE940" w:tentative="1">
      <w:start w:val="1"/>
      <w:numFmt w:val="lowerRoman"/>
      <w:lvlText w:val="%9."/>
      <w:lvlJc w:val="right"/>
      <w:pPr>
        <w:tabs>
          <w:tab w:val="num" w:pos="6480"/>
        </w:tabs>
        <w:ind w:left="6480" w:hanging="180"/>
      </w:pPr>
    </w:lvl>
  </w:abstractNum>
  <w:abstractNum w:abstractNumId="30" w15:restartNumberingAfterBreak="0">
    <w:nsid w:val="57A3481B"/>
    <w:multiLevelType w:val="hybridMultilevel"/>
    <w:tmpl w:val="06FE9328"/>
    <w:lvl w:ilvl="0" w:tplc="909883D4">
      <w:start w:val="1"/>
      <w:numFmt w:val="bullet"/>
      <w:lvlText w:val=""/>
      <w:lvlJc w:val="left"/>
      <w:pPr>
        <w:tabs>
          <w:tab w:val="num" w:pos="360"/>
        </w:tabs>
        <w:ind w:left="113" w:hanging="113"/>
      </w:pPr>
      <w:rPr>
        <w:rFonts w:ascii="Symbol" w:hAnsi="Symbol" w:hint="default"/>
      </w:rPr>
    </w:lvl>
    <w:lvl w:ilvl="1" w:tplc="EBB0648C" w:tentative="1">
      <w:start w:val="1"/>
      <w:numFmt w:val="lowerLetter"/>
      <w:lvlText w:val="%2."/>
      <w:lvlJc w:val="left"/>
      <w:pPr>
        <w:tabs>
          <w:tab w:val="num" w:pos="1080"/>
        </w:tabs>
        <w:ind w:left="1080" w:hanging="360"/>
      </w:pPr>
    </w:lvl>
    <w:lvl w:ilvl="2" w:tplc="C3B8E86E" w:tentative="1">
      <w:start w:val="1"/>
      <w:numFmt w:val="lowerRoman"/>
      <w:lvlText w:val="%3."/>
      <w:lvlJc w:val="right"/>
      <w:pPr>
        <w:tabs>
          <w:tab w:val="num" w:pos="1800"/>
        </w:tabs>
        <w:ind w:left="1800" w:hanging="180"/>
      </w:pPr>
    </w:lvl>
    <w:lvl w:ilvl="3" w:tplc="4B86B966" w:tentative="1">
      <w:start w:val="1"/>
      <w:numFmt w:val="decimal"/>
      <w:lvlText w:val="%4."/>
      <w:lvlJc w:val="left"/>
      <w:pPr>
        <w:tabs>
          <w:tab w:val="num" w:pos="2520"/>
        </w:tabs>
        <w:ind w:left="2520" w:hanging="360"/>
      </w:pPr>
    </w:lvl>
    <w:lvl w:ilvl="4" w:tplc="1ADCCEE4" w:tentative="1">
      <w:start w:val="1"/>
      <w:numFmt w:val="lowerLetter"/>
      <w:lvlText w:val="%5."/>
      <w:lvlJc w:val="left"/>
      <w:pPr>
        <w:tabs>
          <w:tab w:val="num" w:pos="3240"/>
        </w:tabs>
        <w:ind w:left="3240" w:hanging="360"/>
      </w:pPr>
    </w:lvl>
    <w:lvl w:ilvl="5" w:tplc="A9EE8164" w:tentative="1">
      <w:start w:val="1"/>
      <w:numFmt w:val="lowerRoman"/>
      <w:lvlText w:val="%6."/>
      <w:lvlJc w:val="right"/>
      <w:pPr>
        <w:tabs>
          <w:tab w:val="num" w:pos="3960"/>
        </w:tabs>
        <w:ind w:left="3960" w:hanging="180"/>
      </w:pPr>
    </w:lvl>
    <w:lvl w:ilvl="6" w:tplc="6EA0505C" w:tentative="1">
      <w:start w:val="1"/>
      <w:numFmt w:val="decimal"/>
      <w:lvlText w:val="%7."/>
      <w:lvlJc w:val="left"/>
      <w:pPr>
        <w:tabs>
          <w:tab w:val="num" w:pos="4680"/>
        </w:tabs>
        <w:ind w:left="4680" w:hanging="360"/>
      </w:pPr>
    </w:lvl>
    <w:lvl w:ilvl="7" w:tplc="4BE85CCE" w:tentative="1">
      <w:start w:val="1"/>
      <w:numFmt w:val="lowerLetter"/>
      <w:lvlText w:val="%8."/>
      <w:lvlJc w:val="left"/>
      <w:pPr>
        <w:tabs>
          <w:tab w:val="num" w:pos="5400"/>
        </w:tabs>
        <w:ind w:left="5400" w:hanging="360"/>
      </w:pPr>
    </w:lvl>
    <w:lvl w:ilvl="8" w:tplc="B86A39A6" w:tentative="1">
      <w:start w:val="1"/>
      <w:numFmt w:val="lowerRoman"/>
      <w:lvlText w:val="%9."/>
      <w:lvlJc w:val="right"/>
      <w:pPr>
        <w:tabs>
          <w:tab w:val="num" w:pos="6120"/>
        </w:tabs>
        <w:ind w:left="6120" w:hanging="180"/>
      </w:pPr>
    </w:lvl>
  </w:abstractNum>
  <w:abstractNum w:abstractNumId="31" w15:restartNumberingAfterBreak="0">
    <w:nsid w:val="5D7C2EC6"/>
    <w:multiLevelType w:val="hybridMultilevel"/>
    <w:tmpl w:val="33AE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066F9"/>
    <w:multiLevelType w:val="hybridMultilevel"/>
    <w:tmpl w:val="41B6407A"/>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4"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5" w15:restartNumberingAfterBreak="0">
    <w:nsid w:val="67F8682B"/>
    <w:multiLevelType w:val="hybridMultilevel"/>
    <w:tmpl w:val="1E82C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7" w15:restartNumberingAfterBreak="0">
    <w:nsid w:val="6C2B72A2"/>
    <w:multiLevelType w:val="hybridMultilevel"/>
    <w:tmpl w:val="1AE06B3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8B7112"/>
    <w:multiLevelType w:val="hybridMultilevel"/>
    <w:tmpl w:val="0322A90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17680D"/>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0"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A100BE4"/>
    <w:multiLevelType w:val="hybridMultilevel"/>
    <w:tmpl w:val="CC46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909E8"/>
    <w:multiLevelType w:val="multilevel"/>
    <w:tmpl w:val="B8400CC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0" w:firstLine="0"/>
      </w:pPr>
      <w:rPr>
        <w:rFonts w:hint="default"/>
        <w:b/>
        <w:i/>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abstractNumId w:val="18"/>
  </w:num>
  <w:num w:numId="2">
    <w:abstractNumId w:val="25"/>
  </w:num>
  <w:num w:numId="3">
    <w:abstractNumId w:val="12"/>
  </w:num>
  <w:num w:numId="4">
    <w:abstractNumId w:val="9"/>
  </w:num>
  <w:num w:numId="5">
    <w:abstractNumId w:val="34"/>
  </w:num>
  <w:num w:numId="6">
    <w:abstractNumId w:val="1"/>
  </w:num>
  <w:num w:numId="7">
    <w:abstractNumId w:val="23"/>
  </w:num>
  <w:num w:numId="8">
    <w:abstractNumId w:val="5"/>
  </w:num>
  <w:num w:numId="9">
    <w:abstractNumId w:val="40"/>
  </w:num>
  <w:num w:numId="10">
    <w:abstractNumId w:val="16"/>
  </w:num>
  <w:num w:numId="11">
    <w:abstractNumId w:val="28"/>
  </w:num>
  <w:num w:numId="12">
    <w:abstractNumId w:val="36"/>
  </w:num>
  <w:num w:numId="13">
    <w:abstractNumId w:val="0"/>
  </w:num>
  <w:num w:numId="14">
    <w:abstractNumId w:val="15"/>
  </w:num>
  <w:num w:numId="15">
    <w:abstractNumId w:val="26"/>
  </w:num>
  <w:num w:numId="16">
    <w:abstractNumId w:val="3"/>
  </w:num>
  <w:num w:numId="17">
    <w:abstractNumId w:val="2"/>
  </w:num>
  <w:num w:numId="18">
    <w:abstractNumId w:val="4"/>
  </w:num>
  <w:num w:numId="19">
    <w:abstractNumId w:val="17"/>
  </w:num>
  <w:num w:numId="20">
    <w:abstractNumId w:val="20"/>
  </w:num>
  <w:num w:numId="21">
    <w:abstractNumId w:val="19"/>
  </w:num>
  <w:num w:numId="22">
    <w:abstractNumId w:val="20"/>
  </w:num>
  <w:num w:numId="23">
    <w:abstractNumId w:val="20"/>
  </w:num>
  <w:num w:numId="24">
    <w:abstractNumId w:val="13"/>
  </w:num>
  <w:num w:numId="25">
    <w:abstractNumId w:val="33"/>
  </w:num>
  <w:num w:numId="26">
    <w:abstractNumId w:val="29"/>
  </w:num>
  <w:num w:numId="27">
    <w:abstractNumId w:val="22"/>
  </w:num>
  <w:num w:numId="28">
    <w:abstractNumId w:val="6"/>
  </w:num>
  <w:num w:numId="29">
    <w:abstractNumId w:val="42"/>
  </w:num>
  <w:num w:numId="30">
    <w:abstractNumId w:val="30"/>
  </w:num>
  <w:num w:numId="31">
    <w:abstractNumId w:val="42"/>
  </w:num>
  <w:num w:numId="32">
    <w:abstractNumId w:val="10"/>
  </w:num>
  <w:num w:numId="33">
    <w:abstractNumId w:val="14"/>
  </w:num>
  <w:num w:numId="34">
    <w:abstractNumId w:val="8"/>
  </w:num>
  <w:num w:numId="35">
    <w:abstractNumId w:val="27"/>
  </w:num>
  <w:num w:numId="36">
    <w:abstractNumId w:val="39"/>
  </w:num>
  <w:num w:numId="37">
    <w:abstractNumId w:val="21"/>
  </w:num>
  <w:num w:numId="38">
    <w:abstractNumId w:val="32"/>
  </w:num>
  <w:num w:numId="39">
    <w:abstractNumId w:val="37"/>
  </w:num>
  <w:num w:numId="40">
    <w:abstractNumId w:val="7"/>
  </w:num>
  <w:num w:numId="41">
    <w:abstractNumId w:val="38"/>
  </w:num>
  <w:num w:numId="42">
    <w:abstractNumId w:val="24"/>
  </w:num>
  <w:num w:numId="43">
    <w:abstractNumId w:val="42"/>
  </w:num>
  <w:num w:numId="44">
    <w:abstractNumId w:val="42"/>
  </w:num>
  <w:num w:numId="45">
    <w:abstractNumId w:val="35"/>
  </w:num>
  <w:num w:numId="46">
    <w:abstractNumId w:val="11"/>
  </w:num>
  <w:num w:numId="47">
    <w:abstractNumId w:val="4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6B"/>
    <w:rsid w:val="00013A3D"/>
    <w:rsid w:val="000253A3"/>
    <w:rsid w:val="000720C6"/>
    <w:rsid w:val="000C1C88"/>
    <w:rsid w:val="000E5CD2"/>
    <w:rsid w:val="001068F5"/>
    <w:rsid w:val="001109AF"/>
    <w:rsid w:val="0014184E"/>
    <w:rsid w:val="00152930"/>
    <w:rsid w:val="00194F3A"/>
    <w:rsid w:val="001A4EF7"/>
    <w:rsid w:val="002229A1"/>
    <w:rsid w:val="0026096A"/>
    <w:rsid w:val="002E5242"/>
    <w:rsid w:val="003372A3"/>
    <w:rsid w:val="00342234"/>
    <w:rsid w:val="0035596B"/>
    <w:rsid w:val="00363E78"/>
    <w:rsid w:val="003A546A"/>
    <w:rsid w:val="00472C6D"/>
    <w:rsid w:val="004B101D"/>
    <w:rsid w:val="004E2366"/>
    <w:rsid w:val="00502370"/>
    <w:rsid w:val="00514765"/>
    <w:rsid w:val="00516372"/>
    <w:rsid w:val="005431DA"/>
    <w:rsid w:val="0056665E"/>
    <w:rsid w:val="00573EA8"/>
    <w:rsid w:val="00627A48"/>
    <w:rsid w:val="0063379E"/>
    <w:rsid w:val="00636DED"/>
    <w:rsid w:val="00642189"/>
    <w:rsid w:val="006504F0"/>
    <w:rsid w:val="0065409E"/>
    <w:rsid w:val="00660870"/>
    <w:rsid w:val="00660B18"/>
    <w:rsid w:val="0070662B"/>
    <w:rsid w:val="00710145"/>
    <w:rsid w:val="00731D62"/>
    <w:rsid w:val="007453AB"/>
    <w:rsid w:val="007D028E"/>
    <w:rsid w:val="00852E67"/>
    <w:rsid w:val="008D62F4"/>
    <w:rsid w:val="008E0B71"/>
    <w:rsid w:val="008F36F4"/>
    <w:rsid w:val="009224E0"/>
    <w:rsid w:val="009B70DB"/>
    <w:rsid w:val="009C0655"/>
    <w:rsid w:val="009D0413"/>
    <w:rsid w:val="009D4654"/>
    <w:rsid w:val="00A2509D"/>
    <w:rsid w:val="00A40D86"/>
    <w:rsid w:val="00A647EE"/>
    <w:rsid w:val="00B00A50"/>
    <w:rsid w:val="00B02A2C"/>
    <w:rsid w:val="00B3311C"/>
    <w:rsid w:val="00B600BB"/>
    <w:rsid w:val="00B90B11"/>
    <w:rsid w:val="00B919F7"/>
    <w:rsid w:val="00B95893"/>
    <w:rsid w:val="00BB1A18"/>
    <w:rsid w:val="00C17572"/>
    <w:rsid w:val="00C56C7F"/>
    <w:rsid w:val="00C823F9"/>
    <w:rsid w:val="00CC7174"/>
    <w:rsid w:val="00D74240"/>
    <w:rsid w:val="00DB57E1"/>
    <w:rsid w:val="00DC5BD8"/>
    <w:rsid w:val="00E36F70"/>
    <w:rsid w:val="00E42AD3"/>
    <w:rsid w:val="00E55E96"/>
    <w:rsid w:val="00E725CA"/>
    <w:rsid w:val="00E836F5"/>
    <w:rsid w:val="00ED61E8"/>
    <w:rsid w:val="00EF1E21"/>
    <w:rsid w:val="00F0045D"/>
    <w:rsid w:val="00FB59BA"/>
    <w:rsid w:val="00FC6630"/>
    <w:rsid w:val="00FE59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1D52E"/>
  <w15:docId w15:val="{0ED0BEF2-3344-4967-B728-D99FDA46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96B"/>
    <w:pPr>
      <w:spacing w:before="60" w:after="60"/>
      <w:jc w:val="both"/>
    </w:pPr>
    <w:rPr>
      <w:rFonts w:ascii="Verdana" w:hAnsi="Verdana"/>
    </w:rPr>
  </w:style>
  <w:style w:type="paragraph" w:styleId="Heading1">
    <w:name w:val="heading 1"/>
    <w:basedOn w:val="Normal"/>
    <w:next w:val="Normal"/>
    <w:qFormat/>
    <w:rsid w:val="0035596B"/>
    <w:pPr>
      <w:keepNext/>
      <w:numPr>
        <w:numId w:val="29"/>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Heading2">
    <w:name w:val="heading 2"/>
    <w:basedOn w:val="Normal"/>
    <w:next w:val="Normal"/>
    <w:qFormat/>
    <w:rsid w:val="0035596B"/>
    <w:pPr>
      <w:keepNext/>
      <w:numPr>
        <w:ilvl w:val="1"/>
        <w:numId w:val="29"/>
      </w:numPr>
      <w:spacing w:before="240"/>
      <w:outlineLvl w:val="1"/>
    </w:pPr>
    <w:rPr>
      <w:rFonts w:ascii="Arial" w:hAnsi="Arial"/>
      <w:b/>
      <w:sz w:val="26"/>
    </w:rPr>
  </w:style>
  <w:style w:type="paragraph" w:styleId="Heading3">
    <w:name w:val="heading 3"/>
    <w:basedOn w:val="Normal"/>
    <w:next w:val="Normal"/>
    <w:qFormat/>
    <w:rsid w:val="0035596B"/>
    <w:pPr>
      <w:keepNext/>
      <w:numPr>
        <w:ilvl w:val="2"/>
        <w:numId w:val="29"/>
      </w:numPr>
      <w:spacing w:before="240"/>
      <w:outlineLvl w:val="2"/>
    </w:pPr>
    <w:rPr>
      <w:rFonts w:ascii="Arial" w:hAnsi="Arial"/>
      <w:b/>
    </w:rPr>
  </w:style>
  <w:style w:type="paragraph" w:styleId="Heading4">
    <w:name w:val="heading 4"/>
    <w:basedOn w:val="Normal"/>
    <w:next w:val="Normal"/>
    <w:qFormat/>
    <w:rsid w:val="0035596B"/>
    <w:pPr>
      <w:keepNext/>
      <w:numPr>
        <w:ilvl w:val="3"/>
        <w:numId w:val="29"/>
      </w:numPr>
      <w:spacing w:before="240"/>
      <w:outlineLvl w:val="3"/>
    </w:pPr>
    <w:rPr>
      <w:rFonts w:ascii="Arial" w:hAnsi="Arial"/>
      <w:sz w:val="24"/>
    </w:rPr>
  </w:style>
  <w:style w:type="paragraph" w:styleId="Heading5">
    <w:name w:val="heading 5"/>
    <w:basedOn w:val="Normal"/>
    <w:next w:val="Normal"/>
    <w:qFormat/>
    <w:rsid w:val="0035596B"/>
    <w:pPr>
      <w:numPr>
        <w:ilvl w:val="4"/>
        <w:numId w:val="29"/>
      </w:numPr>
      <w:spacing w:before="240"/>
      <w:outlineLvl w:val="4"/>
    </w:pPr>
    <w:rPr>
      <w:rFonts w:ascii="Arial" w:hAnsi="Arial"/>
    </w:rPr>
  </w:style>
  <w:style w:type="paragraph" w:styleId="Heading6">
    <w:name w:val="heading 6"/>
    <w:basedOn w:val="Normal"/>
    <w:next w:val="Normal"/>
    <w:qFormat/>
    <w:rsid w:val="0035596B"/>
    <w:pPr>
      <w:numPr>
        <w:ilvl w:val="5"/>
        <w:numId w:val="29"/>
      </w:numPr>
      <w:spacing w:before="240"/>
      <w:outlineLvl w:val="5"/>
    </w:pPr>
    <w:rPr>
      <w:rFonts w:ascii="Arial" w:hAnsi="Arial"/>
      <w:sz w:val="22"/>
    </w:rPr>
  </w:style>
  <w:style w:type="paragraph" w:styleId="Heading7">
    <w:name w:val="heading 7"/>
    <w:basedOn w:val="Normal"/>
    <w:next w:val="Normal"/>
    <w:qFormat/>
    <w:rsid w:val="0035596B"/>
    <w:pPr>
      <w:numPr>
        <w:ilvl w:val="6"/>
        <w:numId w:val="29"/>
      </w:numPr>
      <w:spacing w:before="240"/>
      <w:outlineLvl w:val="6"/>
    </w:pPr>
    <w:rPr>
      <w:rFonts w:ascii="Arial" w:hAnsi="Arial"/>
      <w:sz w:val="22"/>
    </w:rPr>
  </w:style>
  <w:style w:type="paragraph" w:styleId="Heading8">
    <w:name w:val="heading 8"/>
    <w:basedOn w:val="Normal"/>
    <w:next w:val="Normal"/>
    <w:qFormat/>
    <w:rsid w:val="0035596B"/>
    <w:pPr>
      <w:numPr>
        <w:ilvl w:val="7"/>
        <w:numId w:val="29"/>
      </w:numPr>
      <w:spacing w:before="240"/>
      <w:outlineLvl w:val="7"/>
    </w:pPr>
    <w:rPr>
      <w:rFonts w:ascii="Arial" w:hAnsi="Arial"/>
    </w:rPr>
  </w:style>
  <w:style w:type="paragraph" w:styleId="Heading9">
    <w:name w:val="heading 9"/>
    <w:basedOn w:val="Normal"/>
    <w:next w:val="Normal"/>
    <w:qFormat/>
    <w:rsid w:val="0035596B"/>
    <w:pPr>
      <w:numPr>
        <w:ilvl w:val="8"/>
        <w:numId w:val="29"/>
      </w:numPr>
      <w:spacing w:before="24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5596B"/>
    <w:pPr>
      <w:shd w:val="clear" w:color="auto" w:fill="000080"/>
    </w:pPr>
    <w:rPr>
      <w:rFonts w:ascii="Tahoma" w:hAnsi="Tahoma"/>
    </w:rPr>
  </w:style>
  <w:style w:type="paragraph" w:customStyle="1" w:styleId="Requisito">
    <w:name w:val="Requisito"/>
    <w:basedOn w:val="Heading3"/>
    <w:next w:val="Normal"/>
    <w:rsid w:val="0035596B"/>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customStyle="1" w:styleId="destaque1">
    <w:name w:val="destaque 1"/>
    <w:next w:val="Normal"/>
    <w:rsid w:val="0035596B"/>
    <w:pPr>
      <w:keepNext/>
      <w:spacing w:before="240" w:after="120"/>
      <w:outlineLvl w:val="3"/>
    </w:pPr>
    <w:rPr>
      <w:rFonts w:ascii="Arial" w:hAnsi="Arial"/>
      <w:b/>
      <w:noProof/>
      <w:sz w:val="24"/>
    </w:rPr>
  </w:style>
  <w:style w:type="paragraph" w:styleId="Header">
    <w:name w:val="header"/>
    <w:basedOn w:val="Normal"/>
    <w:semiHidden/>
    <w:rsid w:val="0035596B"/>
    <w:pPr>
      <w:tabs>
        <w:tab w:val="center" w:pos="4153"/>
        <w:tab w:val="right" w:pos="8306"/>
      </w:tabs>
    </w:pPr>
    <w:rPr>
      <w:rFonts w:ascii="Arial" w:hAnsi="Arial"/>
    </w:rPr>
  </w:style>
  <w:style w:type="paragraph" w:styleId="ListNumber">
    <w:name w:val="List Number"/>
    <w:basedOn w:val="Normal"/>
    <w:semiHidden/>
    <w:rsid w:val="0035596B"/>
    <w:pPr>
      <w:numPr>
        <w:numId w:val="6"/>
      </w:numPr>
    </w:pPr>
  </w:style>
  <w:style w:type="paragraph" w:styleId="ListBullet">
    <w:name w:val="List Bullet"/>
    <w:basedOn w:val="Normal"/>
    <w:autoRedefine/>
    <w:semiHidden/>
    <w:rsid w:val="0035596B"/>
    <w:pPr>
      <w:numPr>
        <w:numId w:val="17"/>
      </w:numPr>
    </w:pPr>
    <w:rPr>
      <w:bCs/>
    </w:rPr>
  </w:style>
  <w:style w:type="paragraph" w:styleId="Footer">
    <w:name w:val="footer"/>
    <w:basedOn w:val="Normal"/>
    <w:semiHidden/>
    <w:rsid w:val="0035596B"/>
    <w:pPr>
      <w:tabs>
        <w:tab w:val="center" w:pos="4153"/>
        <w:tab w:val="right" w:pos="8306"/>
      </w:tabs>
      <w:spacing w:after="0"/>
    </w:pPr>
    <w:rPr>
      <w:rFonts w:ascii="Arial" w:hAnsi="Arial"/>
      <w:sz w:val="16"/>
    </w:rPr>
  </w:style>
  <w:style w:type="paragraph" w:customStyle="1" w:styleId="titulo">
    <w:name w:val="titulo"/>
    <w:basedOn w:val="Normal"/>
    <w:next w:val="versao"/>
    <w:rsid w:val="0035596B"/>
    <w:pPr>
      <w:spacing w:before="5280"/>
      <w:jc w:val="right"/>
    </w:pPr>
    <w:rPr>
      <w:rFonts w:ascii="Arial" w:hAnsi="Arial"/>
      <w:b/>
      <w:sz w:val="36"/>
    </w:rPr>
  </w:style>
  <w:style w:type="paragraph" w:customStyle="1" w:styleId="versao">
    <w:name w:val="versao"/>
    <w:basedOn w:val="titulo"/>
    <w:next w:val="Normal"/>
    <w:rsid w:val="0035596B"/>
    <w:pPr>
      <w:spacing w:before="0" w:after="0"/>
    </w:pPr>
    <w:rPr>
      <w:sz w:val="28"/>
    </w:rPr>
  </w:style>
  <w:style w:type="character" w:styleId="PageNumber">
    <w:name w:val="page number"/>
    <w:basedOn w:val="DefaultParagraphFont"/>
    <w:semiHidden/>
    <w:rsid w:val="0035596B"/>
  </w:style>
  <w:style w:type="paragraph" w:customStyle="1" w:styleId="sistema">
    <w:name w:val="sistema"/>
    <w:basedOn w:val="Normal"/>
    <w:rsid w:val="0035596B"/>
    <w:pPr>
      <w:spacing w:before="0" w:after="240"/>
      <w:jc w:val="right"/>
    </w:pPr>
    <w:rPr>
      <w:rFonts w:ascii="Arial" w:hAnsi="Arial"/>
      <w:b/>
      <w:sz w:val="36"/>
    </w:rPr>
  </w:style>
  <w:style w:type="paragraph" w:styleId="TOC1">
    <w:name w:val="toc 1"/>
    <w:basedOn w:val="Normal"/>
    <w:next w:val="Normal"/>
    <w:autoRedefine/>
    <w:uiPriority w:val="39"/>
    <w:rsid w:val="00A647EE"/>
    <w:pPr>
      <w:tabs>
        <w:tab w:val="left" w:pos="426"/>
        <w:tab w:val="left" w:pos="567"/>
        <w:tab w:val="right" w:leader="dot" w:pos="9060"/>
      </w:tabs>
      <w:spacing w:before="120" w:after="120"/>
      <w:jc w:val="left"/>
    </w:pPr>
    <w:rPr>
      <w:caps/>
      <w:noProof/>
      <w:sz w:val="18"/>
      <w:szCs w:val="18"/>
    </w:rPr>
  </w:style>
  <w:style w:type="paragraph" w:styleId="TOC2">
    <w:name w:val="toc 2"/>
    <w:basedOn w:val="Normal"/>
    <w:next w:val="Normal"/>
    <w:autoRedefine/>
    <w:uiPriority w:val="39"/>
    <w:rsid w:val="0035596B"/>
    <w:pPr>
      <w:spacing w:before="0" w:after="0"/>
      <w:ind w:left="240"/>
      <w:jc w:val="left"/>
    </w:pPr>
    <w:rPr>
      <w:smallCaps/>
    </w:rPr>
  </w:style>
  <w:style w:type="paragraph" w:styleId="TOC3">
    <w:name w:val="toc 3"/>
    <w:basedOn w:val="Normal"/>
    <w:next w:val="Normal"/>
    <w:autoRedefine/>
    <w:semiHidden/>
    <w:rsid w:val="0035596B"/>
    <w:pPr>
      <w:spacing w:before="0" w:after="0"/>
      <w:ind w:left="480"/>
      <w:jc w:val="left"/>
    </w:pPr>
    <w:rPr>
      <w:i/>
    </w:rPr>
  </w:style>
  <w:style w:type="paragraph" w:styleId="TOC4">
    <w:name w:val="toc 4"/>
    <w:basedOn w:val="Normal"/>
    <w:next w:val="Normal"/>
    <w:autoRedefine/>
    <w:semiHidden/>
    <w:rsid w:val="0035596B"/>
    <w:pPr>
      <w:spacing w:before="0" w:after="0"/>
      <w:ind w:left="720"/>
      <w:jc w:val="left"/>
    </w:pPr>
    <w:rPr>
      <w:sz w:val="18"/>
    </w:rPr>
  </w:style>
  <w:style w:type="paragraph" w:styleId="TOC5">
    <w:name w:val="toc 5"/>
    <w:basedOn w:val="Normal"/>
    <w:next w:val="Normal"/>
    <w:autoRedefine/>
    <w:semiHidden/>
    <w:rsid w:val="0035596B"/>
    <w:pPr>
      <w:spacing w:before="0" w:after="0"/>
      <w:ind w:left="960"/>
      <w:jc w:val="left"/>
    </w:pPr>
    <w:rPr>
      <w:sz w:val="18"/>
    </w:rPr>
  </w:style>
  <w:style w:type="paragraph" w:styleId="TOC6">
    <w:name w:val="toc 6"/>
    <w:basedOn w:val="Normal"/>
    <w:next w:val="Normal"/>
    <w:autoRedefine/>
    <w:semiHidden/>
    <w:rsid w:val="0035596B"/>
    <w:pPr>
      <w:spacing w:before="0" w:after="0"/>
      <w:ind w:left="1200"/>
      <w:jc w:val="left"/>
    </w:pPr>
    <w:rPr>
      <w:sz w:val="18"/>
    </w:rPr>
  </w:style>
  <w:style w:type="paragraph" w:styleId="TOC7">
    <w:name w:val="toc 7"/>
    <w:basedOn w:val="Normal"/>
    <w:next w:val="Normal"/>
    <w:autoRedefine/>
    <w:semiHidden/>
    <w:rsid w:val="0035596B"/>
    <w:pPr>
      <w:spacing w:before="0" w:after="0"/>
      <w:ind w:left="1440"/>
      <w:jc w:val="left"/>
    </w:pPr>
    <w:rPr>
      <w:sz w:val="18"/>
    </w:rPr>
  </w:style>
  <w:style w:type="paragraph" w:styleId="TOC8">
    <w:name w:val="toc 8"/>
    <w:basedOn w:val="Normal"/>
    <w:next w:val="Normal"/>
    <w:autoRedefine/>
    <w:semiHidden/>
    <w:rsid w:val="0035596B"/>
    <w:pPr>
      <w:spacing w:before="0" w:after="0"/>
      <w:ind w:left="1680"/>
      <w:jc w:val="left"/>
    </w:pPr>
    <w:rPr>
      <w:sz w:val="18"/>
    </w:rPr>
  </w:style>
  <w:style w:type="paragraph" w:styleId="TOC9">
    <w:name w:val="toc 9"/>
    <w:basedOn w:val="Normal"/>
    <w:next w:val="Normal"/>
    <w:autoRedefine/>
    <w:semiHidden/>
    <w:rsid w:val="0035596B"/>
    <w:pPr>
      <w:spacing w:before="0" w:after="0"/>
      <w:ind w:left="1920"/>
      <w:jc w:val="left"/>
    </w:pPr>
    <w:rPr>
      <w:sz w:val="18"/>
    </w:rPr>
  </w:style>
  <w:style w:type="paragraph" w:customStyle="1" w:styleId="destaque2">
    <w:name w:val="destaque 2"/>
    <w:basedOn w:val="destaque1"/>
    <w:next w:val="Normal"/>
    <w:rsid w:val="0035596B"/>
    <w:pPr>
      <w:outlineLvl w:val="4"/>
    </w:pPr>
    <w:rPr>
      <w:b w:val="0"/>
      <w:i/>
    </w:rPr>
  </w:style>
  <w:style w:type="paragraph" w:customStyle="1" w:styleId="destaque3">
    <w:name w:val="destaque 3"/>
    <w:basedOn w:val="destaque2"/>
    <w:rsid w:val="0035596B"/>
    <w:pPr>
      <w:spacing w:before="120" w:after="60"/>
      <w:outlineLvl w:val="5"/>
    </w:pPr>
    <w:rPr>
      <w:i w:val="0"/>
    </w:rPr>
  </w:style>
  <w:style w:type="paragraph" w:customStyle="1" w:styleId="conteudo">
    <w:name w:val="conteudo"/>
    <w:basedOn w:val="Normal"/>
    <w:rsid w:val="0035596B"/>
    <w:pPr>
      <w:spacing w:before="360" w:after="120"/>
    </w:pPr>
    <w:rPr>
      <w:rFonts w:ascii="Arial" w:hAnsi="Arial"/>
      <w:b/>
      <w:sz w:val="28"/>
    </w:rPr>
  </w:style>
  <w:style w:type="paragraph" w:styleId="BodyText">
    <w:name w:val="Body Text"/>
    <w:basedOn w:val="Normal"/>
    <w:next w:val="Normal"/>
    <w:semiHidden/>
    <w:rsid w:val="0035596B"/>
    <w:rPr>
      <w:i/>
      <w:color w:val="0000FF"/>
    </w:rPr>
  </w:style>
  <w:style w:type="paragraph" w:styleId="BodyText2">
    <w:name w:val="Body Text 2"/>
    <w:basedOn w:val="Normal"/>
    <w:semiHidden/>
    <w:rsid w:val="0035596B"/>
    <w:rPr>
      <w:i/>
    </w:rPr>
  </w:style>
  <w:style w:type="paragraph" w:styleId="BodyText3">
    <w:name w:val="Body Text 3"/>
    <w:basedOn w:val="Normal"/>
    <w:semiHidden/>
    <w:rsid w:val="0035596B"/>
    <w:rPr>
      <w:color w:val="0000FF"/>
    </w:rPr>
  </w:style>
  <w:style w:type="paragraph" w:customStyle="1" w:styleId="TituloApresentacao">
    <w:name w:val="TituloApresentacao"/>
    <w:basedOn w:val="Normal"/>
    <w:rsid w:val="0035596B"/>
    <w:pPr>
      <w:spacing w:before="120" w:after="120"/>
    </w:pPr>
    <w:rPr>
      <w:rFonts w:ascii="Arial" w:hAnsi="Arial"/>
      <w:b/>
      <w:sz w:val="28"/>
    </w:rPr>
  </w:style>
  <w:style w:type="paragraph" w:customStyle="1" w:styleId="Titulo1">
    <w:name w:val="Titulo1"/>
    <w:basedOn w:val="Title"/>
    <w:rsid w:val="0035596B"/>
    <w:pPr>
      <w:jc w:val="right"/>
    </w:pPr>
  </w:style>
  <w:style w:type="paragraph" w:styleId="Subtitle">
    <w:name w:val="Subtitle"/>
    <w:basedOn w:val="Normal"/>
    <w:qFormat/>
    <w:rsid w:val="0035596B"/>
    <w:pPr>
      <w:jc w:val="center"/>
      <w:outlineLvl w:val="1"/>
    </w:pPr>
    <w:rPr>
      <w:rFonts w:ascii="Arial" w:hAnsi="Arial" w:cs="Arial"/>
      <w:szCs w:val="24"/>
    </w:rPr>
  </w:style>
  <w:style w:type="paragraph" w:customStyle="1" w:styleId="TituloApendice">
    <w:name w:val="TituloApendice"/>
    <w:basedOn w:val="Heading1"/>
    <w:next w:val="Normal"/>
    <w:rsid w:val="0035596B"/>
    <w:pPr>
      <w:numPr>
        <w:numId w:val="27"/>
      </w:numPr>
    </w:pPr>
  </w:style>
  <w:style w:type="paragraph" w:customStyle="1" w:styleId="Tabletext">
    <w:name w:val="Tabletext"/>
    <w:basedOn w:val="Normal"/>
    <w:rsid w:val="0035596B"/>
    <w:pPr>
      <w:keepLines/>
      <w:widowControl w:val="0"/>
      <w:spacing w:line="240" w:lineRule="atLeast"/>
      <w:ind w:left="284"/>
      <w:jc w:val="left"/>
    </w:pPr>
    <w:rPr>
      <w:rFonts w:ascii="Arial" w:hAnsi="Arial"/>
      <w:lang w:val="en-US"/>
    </w:rPr>
  </w:style>
  <w:style w:type="character" w:styleId="Hyperlink">
    <w:name w:val="Hyperlink"/>
    <w:basedOn w:val="DefaultParagraphFont"/>
    <w:uiPriority w:val="99"/>
    <w:rsid w:val="0035596B"/>
    <w:rPr>
      <w:color w:val="0000FF"/>
      <w:u w:val="single"/>
    </w:rPr>
  </w:style>
  <w:style w:type="paragraph" w:customStyle="1" w:styleId="tituloApendice2">
    <w:name w:val="tituloApendice 2"/>
    <w:basedOn w:val="Heading2"/>
    <w:next w:val="Normal"/>
    <w:rsid w:val="0035596B"/>
    <w:pPr>
      <w:numPr>
        <w:ilvl w:val="0"/>
        <w:numId w:val="22"/>
      </w:numPr>
    </w:pPr>
    <w:rPr>
      <w:sz w:val="24"/>
    </w:rPr>
  </w:style>
  <w:style w:type="paragraph" w:styleId="Title">
    <w:name w:val="Title"/>
    <w:basedOn w:val="Normal"/>
    <w:qFormat/>
    <w:rsid w:val="0035596B"/>
    <w:pPr>
      <w:spacing w:before="240"/>
      <w:jc w:val="center"/>
      <w:outlineLvl w:val="0"/>
    </w:pPr>
    <w:rPr>
      <w:rFonts w:ascii="Arial" w:hAnsi="Arial" w:cs="Arial"/>
      <w:b/>
      <w:bCs/>
      <w:kern w:val="28"/>
      <w:sz w:val="32"/>
      <w:szCs w:val="32"/>
    </w:rPr>
  </w:style>
  <w:style w:type="character" w:styleId="CommentReference">
    <w:name w:val="annotation reference"/>
    <w:basedOn w:val="DefaultParagraphFont"/>
    <w:semiHidden/>
    <w:rsid w:val="0035596B"/>
    <w:rPr>
      <w:sz w:val="16"/>
      <w:szCs w:val="16"/>
    </w:rPr>
  </w:style>
  <w:style w:type="paragraph" w:styleId="CommentText">
    <w:name w:val="annotation text"/>
    <w:basedOn w:val="Normal"/>
    <w:semiHidden/>
    <w:rsid w:val="0035596B"/>
  </w:style>
  <w:style w:type="paragraph" w:customStyle="1" w:styleId="TitleCover">
    <w:name w:val="Title Cover"/>
    <w:basedOn w:val="Normal"/>
    <w:next w:val="Normal"/>
    <w:rsid w:val="0035596B"/>
    <w:pPr>
      <w:keepNext/>
      <w:keepLines/>
      <w:pBdr>
        <w:top w:val="single" w:sz="48" w:space="31" w:color="auto"/>
      </w:pBdr>
      <w:tabs>
        <w:tab w:val="left" w:pos="0"/>
      </w:tabs>
      <w:spacing w:before="240" w:beforeAutospacing="1" w:after="500" w:line="640" w:lineRule="exact"/>
      <w:ind w:left="-840" w:right="-840"/>
      <w:jc w:val="left"/>
    </w:pPr>
    <w:rPr>
      <w:rFonts w:ascii="Arial Black" w:hAnsi="Arial Black"/>
      <w:b/>
      <w:spacing w:val="-48"/>
      <w:kern w:val="28"/>
      <w:sz w:val="64"/>
      <w:lang w:eastAsia="en-US"/>
    </w:rPr>
  </w:style>
  <w:style w:type="paragraph" w:styleId="BodyTextIndent2">
    <w:name w:val="Body Text Indent 2"/>
    <w:basedOn w:val="Normal"/>
    <w:semiHidden/>
    <w:rsid w:val="0035596B"/>
    <w:pPr>
      <w:spacing w:before="0" w:after="0"/>
      <w:ind w:left="792"/>
      <w:jc w:val="left"/>
    </w:pPr>
    <w:rPr>
      <w:rFonts w:ascii="Arial" w:hAnsi="Arial" w:cs="Arial"/>
      <w:color w:val="0000FF"/>
      <w:szCs w:val="24"/>
    </w:rPr>
  </w:style>
  <w:style w:type="paragraph" w:customStyle="1" w:styleId="instrucaodepreenchimento">
    <w:name w:val="instrucao de preenchimento"/>
    <w:basedOn w:val="Normal"/>
    <w:next w:val="Normal"/>
    <w:rsid w:val="0035596B"/>
    <w:rPr>
      <w:i/>
      <w:color w:val="0000FF"/>
    </w:rPr>
  </w:style>
  <w:style w:type="paragraph" w:styleId="BalloonText">
    <w:name w:val="Balloon Text"/>
    <w:basedOn w:val="Normal"/>
    <w:link w:val="BalloonTextChar"/>
    <w:uiPriority w:val="99"/>
    <w:semiHidden/>
    <w:unhideWhenUsed/>
    <w:rsid w:val="00B9589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893"/>
    <w:rPr>
      <w:rFonts w:ascii="Tahoma" w:hAnsi="Tahoma" w:cs="Tahoma"/>
      <w:sz w:val="16"/>
      <w:szCs w:val="16"/>
    </w:rPr>
  </w:style>
  <w:style w:type="table" w:styleId="TableGrid">
    <w:name w:val="Table Grid"/>
    <w:basedOn w:val="TableNormal"/>
    <w:uiPriority w:val="59"/>
    <w:rsid w:val="00654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B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Qualiti\PMBOK\Pratica_Escopo\Escopo%20do%20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Escopo do projeto.dot</Template>
  <TotalTime>0</TotalTime>
  <Pages>6</Pages>
  <Words>1004</Words>
  <Characters>5725</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Declaracao de Escopo do Trabalho</vt:lpstr>
      <vt:lpstr>Declaracao de Escopo do Trabalho</vt:lpstr>
    </vt:vector>
  </TitlesOfParts>
  <Company>HP</Company>
  <LinksUpToDate>false</LinksUpToDate>
  <CharactersWithSpaces>6716</CharactersWithSpaces>
  <SharedDoc>false</SharedDoc>
  <HLinks>
    <vt:vector size="84" baseType="variant">
      <vt:variant>
        <vt:i4>1376309</vt:i4>
      </vt:variant>
      <vt:variant>
        <vt:i4>80</vt:i4>
      </vt:variant>
      <vt:variant>
        <vt:i4>0</vt:i4>
      </vt:variant>
      <vt:variant>
        <vt:i4>5</vt:i4>
      </vt:variant>
      <vt:variant>
        <vt:lpwstr/>
      </vt:variant>
      <vt:variant>
        <vt:lpwstr>_Toc230155254</vt:lpwstr>
      </vt:variant>
      <vt:variant>
        <vt:i4>1376309</vt:i4>
      </vt:variant>
      <vt:variant>
        <vt:i4>74</vt:i4>
      </vt:variant>
      <vt:variant>
        <vt:i4>0</vt:i4>
      </vt:variant>
      <vt:variant>
        <vt:i4>5</vt:i4>
      </vt:variant>
      <vt:variant>
        <vt:lpwstr/>
      </vt:variant>
      <vt:variant>
        <vt:lpwstr>_Toc230155253</vt:lpwstr>
      </vt:variant>
      <vt:variant>
        <vt:i4>1376309</vt:i4>
      </vt:variant>
      <vt:variant>
        <vt:i4>68</vt:i4>
      </vt:variant>
      <vt:variant>
        <vt:i4>0</vt:i4>
      </vt:variant>
      <vt:variant>
        <vt:i4>5</vt:i4>
      </vt:variant>
      <vt:variant>
        <vt:lpwstr/>
      </vt:variant>
      <vt:variant>
        <vt:lpwstr>_Toc230155252</vt:lpwstr>
      </vt:variant>
      <vt:variant>
        <vt:i4>1376309</vt:i4>
      </vt:variant>
      <vt:variant>
        <vt:i4>62</vt:i4>
      </vt:variant>
      <vt:variant>
        <vt:i4>0</vt:i4>
      </vt:variant>
      <vt:variant>
        <vt:i4>5</vt:i4>
      </vt:variant>
      <vt:variant>
        <vt:lpwstr/>
      </vt:variant>
      <vt:variant>
        <vt:lpwstr>_Toc230155251</vt:lpwstr>
      </vt:variant>
      <vt:variant>
        <vt:i4>1376309</vt:i4>
      </vt:variant>
      <vt:variant>
        <vt:i4>56</vt:i4>
      </vt:variant>
      <vt:variant>
        <vt:i4>0</vt:i4>
      </vt:variant>
      <vt:variant>
        <vt:i4>5</vt:i4>
      </vt:variant>
      <vt:variant>
        <vt:lpwstr/>
      </vt:variant>
      <vt:variant>
        <vt:lpwstr>_Toc230155250</vt:lpwstr>
      </vt:variant>
      <vt:variant>
        <vt:i4>1310773</vt:i4>
      </vt:variant>
      <vt:variant>
        <vt:i4>50</vt:i4>
      </vt:variant>
      <vt:variant>
        <vt:i4>0</vt:i4>
      </vt:variant>
      <vt:variant>
        <vt:i4>5</vt:i4>
      </vt:variant>
      <vt:variant>
        <vt:lpwstr/>
      </vt:variant>
      <vt:variant>
        <vt:lpwstr>_Toc230155249</vt:lpwstr>
      </vt:variant>
      <vt:variant>
        <vt:i4>1310773</vt:i4>
      </vt:variant>
      <vt:variant>
        <vt:i4>44</vt:i4>
      </vt:variant>
      <vt:variant>
        <vt:i4>0</vt:i4>
      </vt:variant>
      <vt:variant>
        <vt:i4>5</vt:i4>
      </vt:variant>
      <vt:variant>
        <vt:lpwstr/>
      </vt:variant>
      <vt:variant>
        <vt:lpwstr>_Toc230155248</vt:lpwstr>
      </vt:variant>
      <vt:variant>
        <vt:i4>1310773</vt:i4>
      </vt:variant>
      <vt:variant>
        <vt:i4>38</vt:i4>
      </vt:variant>
      <vt:variant>
        <vt:i4>0</vt:i4>
      </vt:variant>
      <vt:variant>
        <vt:i4>5</vt:i4>
      </vt:variant>
      <vt:variant>
        <vt:lpwstr/>
      </vt:variant>
      <vt:variant>
        <vt:lpwstr>_Toc230155247</vt:lpwstr>
      </vt:variant>
      <vt:variant>
        <vt:i4>1310773</vt:i4>
      </vt:variant>
      <vt:variant>
        <vt:i4>32</vt:i4>
      </vt:variant>
      <vt:variant>
        <vt:i4>0</vt:i4>
      </vt:variant>
      <vt:variant>
        <vt:i4>5</vt:i4>
      </vt:variant>
      <vt:variant>
        <vt:lpwstr/>
      </vt:variant>
      <vt:variant>
        <vt:lpwstr>_Toc230155246</vt:lpwstr>
      </vt:variant>
      <vt:variant>
        <vt:i4>1310773</vt:i4>
      </vt:variant>
      <vt:variant>
        <vt:i4>26</vt:i4>
      </vt:variant>
      <vt:variant>
        <vt:i4>0</vt:i4>
      </vt:variant>
      <vt:variant>
        <vt:i4>5</vt:i4>
      </vt:variant>
      <vt:variant>
        <vt:lpwstr/>
      </vt:variant>
      <vt:variant>
        <vt:lpwstr>_Toc230155245</vt:lpwstr>
      </vt:variant>
      <vt:variant>
        <vt:i4>1310773</vt:i4>
      </vt:variant>
      <vt:variant>
        <vt:i4>20</vt:i4>
      </vt:variant>
      <vt:variant>
        <vt:i4>0</vt:i4>
      </vt:variant>
      <vt:variant>
        <vt:i4>5</vt:i4>
      </vt:variant>
      <vt:variant>
        <vt:lpwstr/>
      </vt:variant>
      <vt:variant>
        <vt:lpwstr>_Toc230155244</vt:lpwstr>
      </vt:variant>
      <vt:variant>
        <vt:i4>1310773</vt:i4>
      </vt:variant>
      <vt:variant>
        <vt:i4>14</vt:i4>
      </vt:variant>
      <vt:variant>
        <vt:i4>0</vt:i4>
      </vt:variant>
      <vt:variant>
        <vt:i4>5</vt:i4>
      </vt:variant>
      <vt:variant>
        <vt:lpwstr/>
      </vt:variant>
      <vt:variant>
        <vt:lpwstr>_Toc230155243</vt:lpwstr>
      </vt:variant>
      <vt:variant>
        <vt:i4>1310773</vt:i4>
      </vt:variant>
      <vt:variant>
        <vt:i4>8</vt:i4>
      </vt:variant>
      <vt:variant>
        <vt:i4>0</vt:i4>
      </vt:variant>
      <vt:variant>
        <vt:i4>5</vt:i4>
      </vt:variant>
      <vt:variant>
        <vt:lpwstr/>
      </vt:variant>
      <vt:variant>
        <vt:lpwstr>_Toc230155242</vt:lpwstr>
      </vt:variant>
      <vt:variant>
        <vt:i4>1310773</vt:i4>
      </vt:variant>
      <vt:variant>
        <vt:i4>2</vt:i4>
      </vt:variant>
      <vt:variant>
        <vt:i4>0</vt:i4>
      </vt:variant>
      <vt:variant>
        <vt:i4>5</vt:i4>
      </vt:variant>
      <vt:variant>
        <vt:lpwstr/>
      </vt:variant>
      <vt:variant>
        <vt:lpwstr>_Toc230155241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Declaracao de Escopo do Trabalho</dc:title>
  <dc:subject/>
  <dc:creator>academico1</dc:creator>
  <cp:keywords/>
  <cp:lastModifiedBy>Andrade Manjate Junior</cp:lastModifiedBy>
  <cp:revision>2</cp:revision>
  <cp:lastPrinted>2005-11-07T16:11:00Z</cp:lastPrinted>
  <dcterms:created xsi:type="dcterms:W3CDTF">2018-11-08T17:50:00Z</dcterms:created>
  <dcterms:modified xsi:type="dcterms:W3CDTF">2018-11-08T17:50:00Z</dcterms:modified>
</cp:coreProperties>
</file>